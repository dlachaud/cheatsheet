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409C" w14:textId="09B2673A" w:rsidR="005F1629" w:rsidRDefault="005F1629">
      <w:pPr>
        <w:rPr>
          <w:b/>
          <w:bCs/>
          <w:sz w:val="28"/>
          <w:szCs w:val="28"/>
        </w:rPr>
      </w:pPr>
      <w:r w:rsidRPr="00FF472D">
        <w:rPr>
          <w:b/>
          <w:bCs/>
          <w:sz w:val="28"/>
          <w:szCs w:val="28"/>
          <w:highlight w:val="yellow"/>
        </w:rPr>
        <w:t>Cheatsheet</w:t>
      </w:r>
    </w:p>
    <w:p w14:paraId="26F34ADD" w14:textId="77777777" w:rsidR="00974801" w:rsidRDefault="00974801">
      <w:pPr>
        <w:rPr>
          <w:b/>
          <w:bCs/>
          <w:sz w:val="28"/>
          <w:szCs w:val="28"/>
        </w:rPr>
      </w:pPr>
    </w:p>
    <w:p w14:paraId="3472C3DC" w14:textId="0254F137" w:rsidR="00974801" w:rsidRDefault="00974801">
      <w:pPr>
        <w:rPr>
          <w:sz w:val="28"/>
          <w:szCs w:val="28"/>
        </w:rPr>
      </w:pPr>
      <w:r w:rsidRPr="002D2F1A">
        <w:rPr>
          <w:b/>
          <w:bCs/>
          <w:sz w:val="28"/>
          <w:szCs w:val="28"/>
        </w:rPr>
        <w:t>The response variable</w:t>
      </w:r>
      <w:r w:rsidRPr="00974801">
        <w:rPr>
          <w:sz w:val="28"/>
          <w:szCs w:val="28"/>
        </w:rPr>
        <w:t xml:space="preserve"> is also commonly known as the ‘dependent variable’</w:t>
      </w:r>
      <w:r w:rsidR="00451EF1">
        <w:rPr>
          <w:sz w:val="28"/>
          <w:szCs w:val="28"/>
        </w:rPr>
        <w:t xml:space="preserve"> </w:t>
      </w:r>
      <w:r w:rsidR="00451EF1" w:rsidRPr="00451EF1">
        <w:rPr>
          <w:sz w:val="28"/>
          <w:szCs w:val="28"/>
        </w:rPr>
        <w:t xml:space="preserve">(Manipulated) </w:t>
      </w:r>
      <w:r w:rsidRPr="00974801">
        <w:rPr>
          <w:sz w:val="28"/>
          <w:szCs w:val="28"/>
        </w:rPr>
        <w:t xml:space="preserve"> and the explanatory variables are sometimes referred to as ‘independent variables’ (or less frequently as ‘predictor variables’).</w:t>
      </w:r>
    </w:p>
    <w:p w14:paraId="49E97D7C" w14:textId="55473A40" w:rsidR="002D2F1A" w:rsidRDefault="002D2F1A">
      <w:pPr>
        <w:rPr>
          <w:sz w:val="28"/>
          <w:szCs w:val="28"/>
        </w:rPr>
      </w:pPr>
      <w:r w:rsidRPr="00D135E3">
        <w:rPr>
          <w:b/>
          <w:bCs/>
          <w:sz w:val="28"/>
          <w:szCs w:val="28"/>
        </w:rPr>
        <w:t>Discrete variable example</w:t>
      </w:r>
      <w:r>
        <w:rPr>
          <w:sz w:val="28"/>
          <w:szCs w:val="28"/>
        </w:rPr>
        <w:t xml:space="preserve"> &lt; - number of children</w:t>
      </w:r>
    </w:p>
    <w:p w14:paraId="1668AA4A" w14:textId="63C0D128" w:rsidR="002D2F1A" w:rsidRDefault="002D2F1A">
      <w:pPr>
        <w:rPr>
          <w:sz w:val="28"/>
          <w:szCs w:val="28"/>
        </w:rPr>
      </w:pPr>
      <w:r w:rsidRPr="00D135E3">
        <w:rPr>
          <w:b/>
          <w:bCs/>
          <w:sz w:val="28"/>
          <w:szCs w:val="28"/>
        </w:rPr>
        <w:t>Continuous variable example</w:t>
      </w:r>
      <w:r>
        <w:rPr>
          <w:sz w:val="28"/>
          <w:szCs w:val="28"/>
        </w:rPr>
        <w:t xml:space="preserve"> &lt;- </w:t>
      </w:r>
      <w:r w:rsidR="00D135E3">
        <w:rPr>
          <w:sz w:val="28"/>
          <w:szCs w:val="28"/>
        </w:rPr>
        <w:t>Your height (decimal number)</w:t>
      </w:r>
    </w:p>
    <w:p w14:paraId="73A64744" w14:textId="77777777" w:rsidR="0067034E" w:rsidRPr="0067034E" w:rsidRDefault="0067034E" w:rsidP="0067034E">
      <w:pPr>
        <w:rPr>
          <w:sz w:val="28"/>
          <w:szCs w:val="28"/>
        </w:rPr>
      </w:pPr>
      <w:r w:rsidRPr="0067034E">
        <w:rPr>
          <w:b/>
          <w:bCs/>
          <w:sz w:val="28"/>
          <w:szCs w:val="28"/>
        </w:rPr>
        <w:t>Bar charts</w:t>
      </w:r>
      <w:r w:rsidRPr="0067034E">
        <w:rPr>
          <w:sz w:val="28"/>
          <w:szCs w:val="28"/>
        </w:rPr>
        <w:t xml:space="preserve"> have a categorical variable on the horizontal axis</w:t>
      </w:r>
    </w:p>
    <w:p w14:paraId="349864F3" w14:textId="4D08E594" w:rsidR="0067034E" w:rsidRDefault="0067034E" w:rsidP="0067034E">
      <w:pPr>
        <w:rPr>
          <w:sz w:val="28"/>
          <w:szCs w:val="28"/>
        </w:rPr>
      </w:pPr>
      <w:r w:rsidRPr="0067034E">
        <w:rPr>
          <w:b/>
          <w:bCs/>
          <w:sz w:val="28"/>
          <w:szCs w:val="28"/>
        </w:rPr>
        <w:t>Histograms</w:t>
      </w:r>
      <w:r w:rsidRPr="0067034E">
        <w:rPr>
          <w:sz w:val="28"/>
          <w:szCs w:val="28"/>
        </w:rPr>
        <w:t xml:space="preserve"> have a quantitative variable on the horizontal axis.</w:t>
      </w:r>
    </w:p>
    <w:p w14:paraId="74961D3F" w14:textId="19AB9C74" w:rsidR="002B3474" w:rsidRDefault="002B3474" w:rsidP="002B3474">
      <w:pPr>
        <w:rPr>
          <w:sz w:val="28"/>
          <w:szCs w:val="28"/>
        </w:rPr>
      </w:pPr>
      <w:r w:rsidRPr="002B3474">
        <w:rPr>
          <w:sz w:val="28"/>
          <w:szCs w:val="28"/>
        </w:rPr>
        <w:t>Histograms provide a view of the data density. Higher bars represent where the data are</w:t>
      </w:r>
      <w:r>
        <w:rPr>
          <w:sz w:val="28"/>
          <w:szCs w:val="28"/>
        </w:rPr>
        <w:t xml:space="preserve"> </w:t>
      </w:r>
      <w:r w:rsidRPr="002B3474">
        <w:rPr>
          <w:sz w:val="28"/>
          <w:szCs w:val="28"/>
        </w:rPr>
        <w:t>relatively more common. For instance, there are many more loans with rates between 5% and 10%</w:t>
      </w:r>
      <w:r>
        <w:rPr>
          <w:sz w:val="28"/>
          <w:szCs w:val="28"/>
        </w:rPr>
        <w:t xml:space="preserve"> </w:t>
      </w:r>
      <w:r w:rsidRPr="002B3474">
        <w:rPr>
          <w:sz w:val="28"/>
          <w:szCs w:val="28"/>
        </w:rPr>
        <w:t>than loans with rates between 20% and 25% in the data set. The bars make it easy to see how the</w:t>
      </w:r>
      <w:r>
        <w:rPr>
          <w:sz w:val="28"/>
          <w:szCs w:val="28"/>
        </w:rPr>
        <w:t xml:space="preserve"> </w:t>
      </w:r>
      <w:r w:rsidRPr="002B3474">
        <w:rPr>
          <w:sz w:val="28"/>
          <w:szCs w:val="28"/>
        </w:rPr>
        <w:t>density of the data changes relative to the interest rate.</w:t>
      </w:r>
    </w:p>
    <w:p w14:paraId="21AE2CEF" w14:textId="7B469943" w:rsidR="00732AC6" w:rsidRDefault="00732AC6" w:rsidP="00732AC6">
      <w:pPr>
        <w:rPr>
          <w:sz w:val="28"/>
          <w:szCs w:val="28"/>
        </w:rPr>
      </w:pPr>
      <w:r>
        <w:rPr>
          <w:sz w:val="28"/>
          <w:szCs w:val="28"/>
        </w:rPr>
        <w:t>H</w:t>
      </w:r>
      <w:r w:rsidRPr="00732AC6">
        <w:rPr>
          <w:sz w:val="28"/>
          <w:szCs w:val="28"/>
        </w:rPr>
        <w:t>istograms that have one, two, or three prominent peaks</w:t>
      </w:r>
      <w:r>
        <w:rPr>
          <w:sz w:val="28"/>
          <w:szCs w:val="28"/>
        </w:rPr>
        <w:t xml:space="preserve"> </w:t>
      </w:r>
      <w:r w:rsidRPr="00732AC6">
        <w:rPr>
          <w:sz w:val="28"/>
          <w:szCs w:val="28"/>
        </w:rPr>
        <w:t>are called unimodal, bimodal, and multimodal, respectively.</w:t>
      </w:r>
    </w:p>
    <w:p w14:paraId="46969DDD" w14:textId="77777777" w:rsidR="002B3474" w:rsidRPr="00974801" w:rsidRDefault="002B3474" w:rsidP="0067034E">
      <w:pPr>
        <w:rPr>
          <w:sz w:val="28"/>
          <w:szCs w:val="28"/>
        </w:rPr>
      </w:pPr>
    </w:p>
    <w:p w14:paraId="7DC28510" w14:textId="602FF2BE" w:rsidR="004F7277" w:rsidRPr="00FF472D" w:rsidRDefault="00124DA2">
      <w:pPr>
        <w:rPr>
          <w:sz w:val="28"/>
          <w:szCs w:val="28"/>
        </w:rPr>
      </w:pPr>
      <w:r w:rsidRPr="00AC0EDB">
        <w:rPr>
          <w:b/>
          <w:bCs/>
          <w:sz w:val="28"/>
          <w:szCs w:val="28"/>
        </w:rPr>
        <w:t>apropos("mean")</w:t>
      </w:r>
      <w:r w:rsidRPr="00FF472D">
        <w:rPr>
          <w:sz w:val="28"/>
          <w:szCs w:val="28"/>
        </w:rPr>
        <w:t xml:space="preserve"> </w:t>
      </w:r>
      <w:r w:rsidR="004204F9" w:rsidRPr="00FF472D">
        <w:rPr>
          <w:color w:val="FF0000"/>
          <w:sz w:val="28"/>
          <w:szCs w:val="28"/>
        </w:rPr>
        <w:t>list all functions containing a specified character string</w:t>
      </w:r>
      <w:r w:rsidR="004204F9" w:rsidRPr="00FF472D">
        <w:rPr>
          <w:sz w:val="28"/>
          <w:szCs w:val="28"/>
        </w:rPr>
        <w:t>.</w:t>
      </w:r>
    </w:p>
    <w:p w14:paraId="31E9AC52" w14:textId="20E79C5B" w:rsidR="00083C37" w:rsidRPr="00FF472D" w:rsidRDefault="00083C37">
      <w:pPr>
        <w:rPr>
          <w:color w:val="FF0000"/>
          <w:sz w:val="28"/>
          <w:szCs w:val="28"/>
        </w:rPr>
      </w:pPr>
      <w:r w:rsidRPr="00FF472D">
        <w:rPr>
          <w:sz w:val="28"/>
          <w:szCs w:val="28"/>
        </w:rPr>
        <w:t>RSiteSearch("regression")</w:t>
      </w:r>
      <w:r w:rsidR="00B92159" w:rsidRPr="00FF472D">
        <w:rPr>
          <w:sz w:val="28"/>
          <w:szCs w:val="28"/>
        </w:rPr>
        <w:t xml:space="preserve"> </w:t>
      </w:r>
      <w:r w:rsidR="00B92159" w:rsidRPr="00FF472D">
        <w:rPr>
          <w:color w:val="FF0000"/>
          <w:sz w:val="28"/>
          <w:szCs w:val="28"/>
        </w:rPr>
        <w:t>This function allows you to access the https://www.r-project.org/search.html search engine directly from the Console with the results displayed in your web browser</w:t>
      </w:r>
    </w:p>
    <w:p w14:paraId="75B0F864" w14:textId="347EC118" w:rsidR="004F7277" w:rsidRPr="00AC0EDB" w:rsidRDefault="004F7277">
      <w:pPr>
        <w:rPr>
          <w:b/>
          <w:bCs/>
          <w:sz w:val="28"/>
          <w:szCs w:val="28"/>
        </w:rPr>
      </w:pPr>
      <w:r w:rsidRPr="00AC0EDB">
        <w:rPr>
          <w:b/>
          <w:bCs/>
          <w:sz w:val="28"/>
          <w:szCs w:val="28"/>
        </w:rPr>
        <w:t>args()</w:t>
      </w:r>
    </w:p>
    <w:p w14:paraId="5E236B08" w14:textId="0C5BDEDD" w:rsidR="00AC0EDB" w:rsidRPr="00FF472D" w:rsidRDefault="00AC0EDB">
      <w:pPr>
        <w:rPr>
          <w:sz w:val="28"/>
          <w:szCs w:val="28"/>
        </w:rPr>
      </w:pPr>
      <w:r w:rsidRPr="00AC0EDB">
        <w:rPr>
          <w:b/>
          <w:bCs/>
          <w:sz w:val="28"/>
          <w:szCs w:val="28"/>
        </w:rPr>
        <w:t>round(x2, digits = 3)</w:t>
      </w:r>
      <w:r>
        <w:rPr>
          <w:sz w:val="28"/>
          <w:szCs w:val="28"/>
        </w:rPr>
        <w:t xml:space="preserve">  -&gt; </w:t>
      </w:r>
      <w:r w:rsidRPr="00AC0EDB">
        <w:rPr>
          <w:color w:val="FF0000"/>
          <w:sz w:val="28"/>
          <w:szCs w:val="28"/>
        </w:rPr>
        <w:t>Round to 3 decimals</w:t>
      </w:r>
    </w:p>
    <w:p w14:paraId="370362AD" w14:textId="11AF7FED" w:rsidR="004F7277" w:rsidRPr="00FF472D" w:rsidRDefault="004F7277">
      <w:pPr>
        <w:rPr>
          <w:sz w:val="28"/>
          <w:szCs w:val="28"/>
        </w:rPr>
      </w:pPr>
      <w:r w:rsidRPr="00FF472D">
        <w:rPr>
          <w:sz w:val="28"/>
          <w:szCs w:val="28"/>
        </w:rPr>
        <w:t>dir.create(</w:t>
      </w:r>
      <w:r w:rsidR="00D16DB7" w:rsidRPr="00FF472D">
        <w:rPr>
          <w:sz w:val="28"/>
          <w:szCs w:val="28"/>
        </w:rPr>
        <w:t>‘data’</w:t>
      </w:r>
      <w:r w:rsidRPr="00FF472D">
        <w:rPr>
          <w:color w:val="FF0000"/>
          <w:sz w:val="28"/>
          <w:szCs w:val="28"/>
        </w:rPr>
        <w:t>)</w:t>
      </w:r>
      <w:r w:rsidR="00D16DB7" w:rsidRPr="00FF472D">
        <w:rPr>
          <w:color w:val="FF0000"/>
          <w:sz w:val="28"/>
          <w:szCs w:val="28"/>
        </w:rPr>
        <w:t>-&gt; create a directory called ‘data’</w:t>
      </w:r>
    </w:p>
    <w:p w14:paraId="7829BD5E" w14:textId="31180102" w:rsidR="00CF0BBC" w:rsidRPr="00FF472D" w:rsidRDefault="00CF0BBC">
      <w:pPr>
        <w:rPr>
          <w:sz w:val="28"/>
          <w:szCs w:val="28"/>
        </w:rPr>
      </w:pPr>
      <w:r w:rsidRPr="00FF472D">
        <w:rPr>
          <w:sz w:val="28"/>
          <w:szCs w:val="28"/>
        </w:rPr>
        <w:t>dir.create(file.path("testdir2","testdir3"), recursive = TRUE)</w:t>
      </w:r>
    </w:p>
    <w:p w14:paraId="6CEBB8D8" w14:textId="5944948A" w:rsidR="004F7277" w:rsidRPr="00FF472D" w:rsidRDefault="004F7277">
      <w:pPr>
        <w:rPr>
          <w:sz w:val="28"/>
          <w:szCs w:val="28"/>
        </w:rPr>
      </w:pPr>
      <w:r w:rsidRPr="00FF472D">
        <w:rPr>
          <w:sz w:val="28"/>
          <w:szCs w:val="28"/>
        </w:rPr>
        <w:t>getwd()</w:t>
      </w:r>
    </w:p>
    <w:p w14:paraId="5DE6200A" w14:textId="7439EAA5" w:rsidR="004F7277" w:rsidRPr="00FF472D" w:rsidRDefault="004F7277">
      <w:pPr>
        <w:rPr>
          <w:sz w:val="28"/>
          <w:szCs w:val="28"/>
        </w:rPr>
      </w:pPr>
      <w:r w:rsidRPr="00FF472D">
        <w:rPr>
          <w:sz w:val="28"/>
          <w:szCs w:val="28"/>
        </w:rPr>
        <w:t>setwd()</w:t>
      </w:r>
    </w:p>
    <w:p w14:paraId="20861C68" w14:textId="2AE0E3B7" w:rsidR="004F7277" w:rsidRPr="00FF472D" w:rsidRDefault="004F7277">
      <w:pPr>
        <w:rPr>
          <w:sz w:val="28"/>
          <w:szCs w:val="28"/>
        </w:rPr>
      </w:pPr>
      <w:r w:rsidRPr="00FF472D">
        <w:rPr>
          <w:sz w:val="28"/>
          <w:szCs w:val="28"/>
        </w:rPr>
        <w:lastRenderedPageBreak/>
        <w:t>file.exists()</w:t>
      </w:r>
    </w:p>
    <w:p w14:paraId="71392460" w14:textId="385410A2" w:rsidR="004F7277" w:rsidRPr="00FF472D" w:rsidRDefault="004F7277">
      <w:pPr>
        <w:rPr>
          <w:sz w:val="28"/>
          <w:szCs w:val="28"/>
        </w:rPr>
      </w:pPr>
      <w:r w:rsidRPr="00FF472D">
        <w:rPr>
          <w:sz w:val="28"/>
          <w:szCs w:val="28"/>
        </w:rPr>
        <w:t>file.info()</w:t>
      </w:r>
    </w:p>
    <w:p w14:paraId="0C0EF5F0" w14:textId="3437AF5C" w:rsidR="00731909" w:rsidRPr="00FF472D" w:rsidRDefault="00731909">
      <w:pPr>
        <w:rPr>
          <w:sz w:val="28"/>
          <w:szCs w:val="28"/>
        </w:rPr>
      </w:pPr>
      <w:r w:rsidRPr="00FF472D">
        <w:rPr>
          <w:sz w:val="28"/>
          <w:szCs w:val="28"/>
        </w:rPr>
        <w:t>file.rename(from,to)</w:t>
      </w:r>
    </w:p>
    <w:p w14:paraId="574F3CB4" w14:textId="688D287D" w:rsidR="00731909" w:rsidRPr="00FF472D" w:rsidRDefault="00731909" w:rsidP="00731909">
      <w:pPr>
        <w:rPr>
          <w:sz w:val="28"/>
          <w:szCs w:val="28"/>
        </w:rPr>
      </w:pPr>
      <w:r w:rsidRPr="00FF472D">
        <w:rPr>
          <w:sz w:val="28"/>
          <w:szCs w:val="28"/>
        </w:rPr>
        <w:t>file.copy(from, to, overwrite = recursive, recursive = FALSE,  copy.mode = TRUE, copy.date = FALSE)</w:t>
      </w:r>
    </w:p>
    <w:p w14:paraId="1C78437C" w14:textId="4CC1ABA9" w:rsidR="00CF0BBC" w:rsidRPr="00FF472D" w:rsidRDefault="004F7277">
      <w:pPr>
        <w:rPr>
          <w:sz w:val="28"/>
          <w:szCs w:val="28"/>
        </w:rPr>
      </w:pPr>
      <w:r w:rsidRPr="00FF472D">
        <w:rPr>
          <w:sz w:val="28"/>
          <w:szCs w:val="28"/>
        </w:rPr>
        <w:t>file.create()</w:t>
      </w:r>
    </w:p>
    <w:p w14:paraId="7AEC6606" w14:textId="091100EF" w:rsidR="0094403F" w:rsidRPr="00FF472D" w:rsidRDefault="0094403F">
      <w:pPr>
        <w:rPr>
          <w:sz w:val="28"/>
          <w:szCs w:val="28"/>
        </w:rPr>
      </w:pPr>
      <w:r w:rsidRPr="00FF472D">
        <w:rPr>
          <w:sz w:val="28"/>
          <w:szCs w:val="28"/>
        </w:rPr>
        <w:t>file.path()</w:t>
      </w:r>
    </w:p>
    <w:p w14:paraId="1E857882" w14:textId="0E8F5742" w:rsidR="004F7277" w:rsidRPr="00FF472D" w:rsidRDefault="004F7277">
      <w:pPr>
        <w:rPr>
          <w:sz w:val="28"/>
          <w:szCs w:val="28"/>
        </w:rPr>
      </w:pPr>
      <w:r w:rsidRPr="00FF472D">
        <w:rPr>
          <w:sz w:val="28"/>
          <w:szCs w:val="28"/>
        </w:rPr>
        <w:t>dir</w:t>
      </w:r>
    </w:p>
    <w:p w14:paraId="2C132B09" w14:textId="60FE8DE2" w:rsidR="004F7277" w:rsidRPr="00FF472D" w:rsidRDefault="004F7277">
      <w:pPr>
        <w:rPr>
          <w:sz w:val="28"/>
          <w:szCs w:val="28"/>
        </w:rPr>
      </w:pPr>
      <w:r w:rsidRPr="00FF472D">
        <w:rPr>
          <w:sz w:val="28"/>
          <w:szCs w:val="28"/>
        </w:rPr>
        <w:t>list.files()</w:t>
      </w:r>
    </w:p>
    <w:p w14:paraId="20960DF1" w14:textId="7F03ECAE" w:rsidR="004F7277" w:rsidRPr="00FF472D" w:rsidRDefault="004F7277">
      <w:pPr>
        <w:rPr>
          <w:color w:val="FF0000"/>
          <w:sz w:val="28"/>
          <w:szCs w:val="28"/>
        </w:rPr>
      </w:pPr>
      <w:r w:rsidRPr="00FF472D">
        <w:rPr>
          <w:sz w:val="28"/>
          <w:szCs w:val="28"/>
        </w:rPr>
        <w:t xml:space="preserve">ls() </w:t>
      </w:r>
      <w:r w:rsidR="00731909" w:rsidRPr="00FF472D">
        <w:rPr>
          <w:color w:val="FF0000"/>
          <w:sz w:val="28"/>
          <w:szCs w:val="28"/>
        </w:rPr>
        <w:t>-&gt; list all objects in your local workspace</w:t>
      </w:r>
    </w:p>
    <w:p w14:paraId="549BC526" w14:textId="7AECBABA" w:rsidR="00680249" w:rsidRPr="00FF472D" w:rsidRDefault="00680249">
      <w:pPr>
        <w:rPr>
          <w:sz w:val="28"/>
          <w:szCs w:val="28"/>
        </w:rPr>
      </w:pPr>
      <w:r w:rsidRPr="00FF472D">
        <w:rPr>
          <w:sz w:val="28"/>
          <w:szCs w:val="28"/>
        </w:rPr>
        <w:t>pi:10</w:t>
      </w:r>
    </w:p>
    <w:p w14:paraId="66C46B8D" w14:textId="16A824AD" w:rsidR="00680249" w:rsidRPr="00FF472D" w:rsidRDefault="00680249">
      <w:pPr>
        <w:rPr>
          <w:sz w:val="28"/>
          <w:szCs w:val="28"/>
        </w:rPr>
      </w:pPr>
      <w:r w:rsidRPr="00FF472D">
        <w:rPr>
          <w:sz w:val="28"/>
          <w:szCs w:val="28"/>
        </w:rPr>
        <w:t>1:20 -&gt; all numbers from 1 to 20</w:t>
      </w:r>
      <w:r w:rsidR="00BF0438" w:rsidRPr="00FF472D">
        <w:rPr>
          <w:sz w:val="28"/>
          <w:szCs w:val="28"/>
        </w:rPr>
        <w:t xml:space="preserve"> </w:t>
      </w:r>
    </w:p>
    <w:p w14:paraId="4B93BEAA" w14:textId="094C91FE" w:rsidR="00BF0438" w:rsidRPr="00FF472D" w:rsidRDefault="00BF0438">
      <w:pPr>
        <w:rPr>
          <w:sz w:val="28"/>
          <w:szCs w:val="28"/>
        </w:rPr>
      </w:pPr>
      <w:r w:rsidRPr="00FF472D">
        <w:rPr>
          <w:sz w:val="28"/>
          <w:szCs w:val="28"/>
        </w:rPr>
        <w:t>seq(1,20)</w:t>
      </w:r>
    </w:p>
    <w:p w14:paraId="5989691B" w14:textId="5FD8E9EF" w:rsidR="00BF0438" w:rsidRPr="00FF472D" w:rsidRDefault="00BF0438">
      <w:pPr>
        <w:rPr>
          <w:sz w:val="28"/>
          <w:szCs w:val="28"/>
        </w:rPr>
      </w:pPr>
      <w:r w:rsidRPr="00FF472D">
        <w:rPr>
          <w:sz w:val="28"/>
          <w:szCs w:val="28"/>
        </w:rPr>
        <w:t>seq(0,10, by=0.5)</w:t>
      </w:r>
    </w:p>
    <w:p w14:paraId="1F9352F6" w14:textId="3BF46BE2" w:rsidR="00BF0438" w:rsidRPr="00FF472D" w:rsidRDefault="00BF0438">
      <w:pPr>
        <w:rPr>
          <w:sz w:val="28"/>
          <w:szCs w:val="28"/>
        </w:rPr>
      </w:pPr>
      <w:r w:rsidRPr="00FF472D">
        <w:rPr>
          <w:sz w:val="28"/>
          <w:szCs w:val="28"/>
        </w:rPr>
        <w:t>seq(5,10, length=30)</w:t>
      </w:r>
    </w:p>
    <w:p w14:paraId="2ADB93A5" w14:textId="342E444A" w:rsidR="003D7AAE" w:rsidRPr="00FF472D" w:rsidRDefault="003D7AAE">
      <w:pPr>
        <w:rPr>
          <w:sz w:val="28"/>
          <w:szCs w:val="28"/>
        </w:rPr>
      </w:pPr>
      <w:r w:rsidRPr="00FF472D">
        <w:rPr>
          <w:sz w:val="28"/>
          <w:szCs w:val="28"/>
        </w:rPr>
        <w:t xml:space="preserve">seq_along(my_seq) </w:t>
      </w:r>
      <w:r w:rsidRPr="00FF472D">
        <w:rPr>
          <w:color w:val="FF0000"/>
          <w:sz w:val="28"/>
          <w:szCs w:val="28"/>
        </w:rPr>
        <w:t>-&gt; note that my_seq is a variable that we created</w:t>
      </w:r>
    </w:p>
    <w:p w14:paraId="4F1123D1" w14:textId="284EF3F8" w:rsidR="00BF0438" w:rsidRPr="00FF472D" w:rsidRDefault="00BF0438">
      <w:pPr>
        <w:rPr>
          <w:sz w:val="28"/>
          <w:szCs w:val="28"/>
        </w:rPr>
      </w:pPr>
      <w:r w:rsidRPr="00FF472D">
        <w:rPr>
          <w:sz w:val="28"/>
          <w:szCs w:val="28"/>
        </w:rPr>
        <w:t>length()</w:t>
      </w:r>
    </w:p>
    <w:p w14:paraId="77F23474" w14:textId="5B7E1056" w:rsidR="00BF0438" w:rsidRPr="00FF472D" w:rsidRDefault="00BF0438">
      <w:pPr>
        <w:rPr>
          <w:sz w:val="28"/>
          <w:szCs w:val="28"/>
        </w:rPr>
      </w:pPr>
      <w:r w:rsidRPr="00FF472D">
        <w:rPr>
          <w:sz w:val="28"/>
          <w:szCs w:val="28"/>
        </w:rPr>
        <w:t>seq(along.with = my_seq)</w:t>
      </w:r>
    </w:p>
    <w:p w14:paraId="0E459FF7" w14:textId="7F079433" w:rsidR="003D7AAE" w:rsidRPr="00FF472D" w:rsidRDefault="003D7AAE">
      <w:pPr>
        <w:rPr>
          <w:sz w:val="28"/>
          <w:szCs w:val="28"/>
        </w:rPr>
      </w:pPr>
      <w:r w:rsidRPr="00FF472D">
        <w:rPr>
          <w:sz w:val="28"/>
          <w:szCs w:val="28"/>
        </w:rPr>
        <w:t xml:space="preserve">rep(0, times = 40) </w:t>
      </w:r>
      <w:r w:rsidRPr="00FF472D">
        <w:rPr>
          <w:color w:val="FF0000"/>
          <w:sz w:val="28"/>
          <w:szCs w:val="28"/>
        </w:rPr>
        <w:t>-&gt; creating a vector that contains 40 zeros</w:t>
      </w:r>
    </w:p>
    <w:p w14:paraId="3B066C7C" w14:textId="5DD970B8" w:rsidR="00680249" w:rsidRPr="00FF472D" w:rsidRDefault="005D1BE7">
      <w:pPr>
        <w:rPr>
          <w:color w:val="FF0000"/>
          <w:sz w:val="28"/>
          <w:szCs w:val="28"/>
        </w:rPr>
      </w:pPr>
      <w:r w:rsidRPr="00FF472D">
        <w:rPr>
          <w:sz w:val="28"/>
          <w:szCs w:val="28"/>
        </w:rPr>
        <w:t>rep(c(0, 1, 2), times = 10)</w:t>
      </w:r>
      <w:r w:rsidR="003D7AAE" w:rsidRPr="00FF472D">
        <w:rPr>
          <w:color w:val="FF0000"/>
          <w:sz w:val="28"/>
          <w:szCs w:val="28"/>
        </w:rPr>
        <w:t>-&gt;</w:t>
      </w:r>
      <w:r w:rsidR="003D7AAE" w:rsidRPr="00FF472D">
        <w:rPr>
          <w:sz w:val="28"/>
          <w:szCs w:val="28"/>
        </w:rPr>
        <w:t xml:space="preserve"> </w:t>
      </w:r>
      <w:r w:rsidR="003D7AAE" w:rsidRPr="00FF472D">
        <w:rPr>
          <w:color w:val="FF0000"/>
          <w:sz w:val="28"/>
          <w:szCs w:val="28"/>
        </w:rPr>
        <w:t>vector to contain 10 repetitions of the vector (0, 1, 2)</w:t>
      </w:r>
    </w:p>
    <w:p w14:paraId="79C62E83" w14:textId="2A8CF49E" w:rsidR="001E44A6" w:rsidRPr="00FF472D" w:rsidRDefault="001E44A6" w:rsidP="001E44A6">
      <w:pPr>
        <w:rPr>
          <w:color w:val="FF0000"/>
          <w:sz w:val="28"/>
          <w:szCs w:val="28"/>
        </w:rPr>
      </w:pPr>
      <w:r w:rsidRPr="00FF472D">
        <w:rPr>
          <w:sz w:val="28"/>
          <w:szCs w:val="28"/>
        </w:rPr>
        <w:t xml:space="preserve">rep(c(0, 1, 2), each = 10) </w:t>
      </w:r>
      <w:r w:rsidRPr="00FF472D">
        <w:rPr>
          <w:color w:val="FF0000"/>
          <w:sz w:val="28"/>
          <w:szCs w:val="28"/>
        </w:rPr>
        <w:t>-&gt; vector to contain  10 zeros, then 10 ones, then 10 twos</w:t>
      </w:r>
    </w:p>
    <w:p w14:paraId="52D5B5EC" w14:textId="4F5CE2C6" w:rsidR="001E44A6" w:rsidRPr="00FF472D" w:rsidRDefault="00AC6CCD" w:rsidP="001E44A6">
      <w:pPr>
        <w:rPr>
          <w:sz w:val="28"/>
          <w:szCs w:val="28"/>
        </w:rPr>
      </w:pPr>
      <w:r w:rsidRPr="00FF472D">
        <w:rPr>
          <w:sz w:val="28"/>
          <w:szCs w:val="28"/>
        </w:rPr>
        <w:t>xfun::session_info()</w:t>
      </w:r>
    </w:p>
    <w:p w14:paraId="5AE67DA0" w14:textId="252177E6" w:rsidR="00037F2F" w:rsidRPr="00FF472D" w:rsidRDefault="00037F2F" w:rsidP="001E44A6">
      <w:pPr>
        <w:rPr>
          <w:sz w:val="28"/>
          <w:szCs w:val="28"/>
        </w:rPr>
      </w:pPr>
      <w:r w:rsidRPr="00FF472D">
        <w:rPr>
          <w:sz w:val="28"/>
          <w:szCs w:val="28"/>
        </w:rPr>
        <w:t>mydata &lt;- c(2, 4, 1, 6, 8, 5, NA, 4, 7)</w:t>
      </w:r>
    </w:p>
    <w:p w14:paraId="030E451C" w14:textId="77BAF8C4" w:rsidR="001E44A6" w:rsidRPr="00FF472D" w:rsidRDefault="00D54DDD" w:rsidP="001E44A6">
      <w:pPr>
        <w:rPr>
          <w:color w:val="FF0000"/>
          <w:sz w:val="28"/>
          <w:szCs w:val="28"/>
        </w:rPr>
      </w:pPr>
      <w:r w:rsidRPr="00FF472D">
        <w:rPr>
          <w:sz w:val="28"/>
          <w:szCs w:val="28"/>
        </w:rPr>
        <w:lastRenderedPageBreak/>
        <w:t xml:space="preserve">mean(mydata, na.rm = TRUE) </w:t>
      </w:r>
      <w:r w:rsidR="00037F2F" w:rsidRPr="00FF472D">
        <w:rPr>
          <w:color w:val="FF0000"/>
          <w:sz w:val="28"/>
          <w:szCs w:val="28"/>
        </w:rPr>
        <w:t>use of the mean() function to calculate the mean without this missing value</w:t>
      </w:r>
    </w:p>
    <w:p w14:paraId="7C910C4A" w14:textId="707A9D0A" w:rsidR="001E44A6" w:rsidRPr="00FF472D" w:rsidRDefault="001E44A6" w:rsidP="001E44A6">
      <w:pPr>
        <w:rPr>
          <w:sz w:val="28"/>
          <w:szCs w:val="28"/>
        </w:rPr>
      </w:pPr>
      <w:r w:rsidRPr="00FF472D">
        <w:rPr>
          <w:b/>
          <w:bCs/>
          <w:sz w:val="28"/>
          <w:szCs w:val="28"/>
          <w:highlight w:val="yellow"/>
        </w:rPr>
        <w:t>Vectors come in two different flavors: atomic vectors and lists</w:t>
      </w:r>
      <w:r w:rsidRPr="00FF472D">
        <w:rPr>
          <w:sz w:val="28"/>
          <w:szCs w:val="28"/>
          <w:highlight w:val="yellow"/>
        </w:rPr>
        <w:t xml:space="preserve">. An </w:t>
      </w:r>
      <w:r w:rsidRPr="00FF472D">
        <w:rPr>
          <w:b/>
          <w:bCs/>
          <w:sz w:val="28"/>
          <w:szCs w:val="28"/>
          <w:highlight w:val="yellow"/>
        </w:rPr>
        <w:t>atomic vector</w:t>
      </w:r>
      <w:r w:rsidRPr="00FF472D">
        <w:rPr>
          <w:sz w:val="28"/>
          <w:szCs w:val="28"/>
          <w:highlight w:val="yellow"/>
        </w:rPr>
        <w:t xml:space="preserve"> contains exactly one data type, | whereas a </w:t>
      </w:r>
      <w:r w:rsidRPr="00FF472D">
        <w:rPr>
          <w:b/>
          <w:bCs/>
          <w:sz w:val="28"/>
          <w:szCs w:val="28"/>
          <w:highlight w:val="yellow"/>
        </w:rPr>
        <w:t>list</w:t>
      </w:r>
      <w:r w:rsidRPr="00FF472D">
        <w:rPr>
          <w:sz w:val="28"/>
          <w:szCs w:val="28"/>
          <w:highlight w:val="yellow"/>
        </w:rPr>
        <w:t xml:space="preserve"> may contain multiple data types. We'll explore atomic vectors further before we get to lists.</w:t>
      </w:r>
    </w:p>
    <w:p w14:paraId="2AE78444" w14:textId="136C22C4" w:rsidR="00DB3A3B" w:rsidRPr="00FF472D" w:rsidRDefault="00DB3A3B" w:rsidP="001E44A6">
      <w:pPr>
        <w:rPr>
          <w:sz w:val="28"/>
          <w:szCs w:val="28"/>
        </w:rPr>
      </w:pPr>
      <w:r w:rsidRPr="00FF472D">
        <w:rPr>
          <w:sz w:val="28"/>
          <w:szCs w:val="28"/>
        </w:rPr>
        <w:t>num_vect &lt;- c(0.5, 55, -10, 6)</w:t>
      </w:r>
    </w:p>
    <w:p w14:paraId="5E8DEE25" w14:textId="11527E72" w:rsidR="00676AB6" w:rsidRPr="00FF472D" w:rsidRDefault="00676AB6" w:rsidP="001E44A6">
      <w:pPr>
        <w:rPr>
          <w:sz w:val="28"/>
          <w:szCs w:val="28"/>
        </w:rPr>
      </w:pPr>
      <w:r w:rsidRPr="00FF472D">
        <w:rPr>
          <w:sz w:val="28"/>
          <w:szCs w:val="28"/>
        </w:rPr>
        <w:t xml:space="preserve">num_vect[3]     </w:t>
      </w:r>
      <w:r w:rsidRPr="00FF472D">
        <w:rPr>
          <w:color w:val="FF0000"/>
          <w:sz w:val="28"/>
          <w:szCs w:val="28"/>
        </w:rPr>
        <w:t># extract the 3rd value</w:t>
      </w:r>
      <w:r w:rsidR="00247D76" w:rsidRPr="00FF472D">
        <w:rPr>
          <w:color w:val="FF0000"/>
          <w:sz w:val="28"/>
          <w:szCs w:val="28"/>
        </w:rPr>
        <w:t>, in this case -10</w:t>
      </w:r>
    </w:p>
    <w:p w14:paraId="61F4A416" w14:textId="6104A4AE" w:rsidR="00247D76" w:rsidRDefault="00247D76" w:rsidP="001E44A6">
      <w:pPr>
        <w:rPr>
          <w:color w:val="FF0000"/>
          <w:sz w:val="28"/>
          <w:szCs w:val="28"/>
        </w:rPr>
      </w:pPr>
      <w:r w:rsidRPr="00FF472D">
        <w:rPr>
          <w:sz w:val="28"/>
          <w:szCs w:val="28"/>
        </w:rPr>
        <w:t xml:space="preserve">num_vect[c(1, </w:t>
      </w:r>
      <w:r w:rsidR="00CC10A6" w:rsidRPr="00FF472D">
        <w:rPr>
          <w:sz w:val="28"/>
          <w:szCs w:val="28"/>
        </w:rPr>
        <w:t>3</w:t>
      </w:r>
      <w:r w:rsidRPr="00FF472D">
        <w:rPr>
          <w:sz w:val="28"/>
          <w:szCs w:val="28"/>
        </w:rPr>
        <w:t>)]</w:t>
      </w:r>
      <w:r w:rsidR="00CC10A6" w:rsidRPr="00FF472D">
        <w:rPr>
          <w:sz w:val="28"/>
          <w:szCs w:val="28"/>
        </w:rPr>
        <w:t xml:space="preserve"> </w:t>
      </w:r>
      <w:r w:rsidR="00CC10A6" w:rsidRPr="00FF472D">
        <w:rPr>
          <w:color w:val="FF0000"/>
          <w:sz w:val="28"/>
          <w:szCs w:val="28"/>
        </w:rPr>
        <w:t># extract the 1</w:t>
      </w:r>
      <w:r w:rsidR="00CC10A6" w:rsidRPr="00FF472D">
        <w:rPr>
          <w:color w:val="FF0000"/>
          <w:sz w:val="28"/>
          <w:szCs w:val="28"/>
          <w:vertAlign w:val="superscript"/>
        </w:rPr>
        <w:t>st</w:t>
      </w:r>
      <w:r w:rsidR="00CC10A6" w:rsidRPr="00FF472D">
        <w:rPr>
          <w:color w:val="FF0000"/>
          <w:sz w:val="28"/>
          <w:szCs w:val="28"/>
        </w:rPr>
        <w:t xml:space="preserve"> and 3</w:t>
      </w:r>
      <w:r w:rsidR="00CC10A6" w:rsidRPr="00FF472D">
        <w:rPr>
          <w:color w:val="FF0000"/>
          <w:sz w:val="28"/>
          <w:szCs w:val="28"/>
          <w:vertAlign w:val="superscript"/>
        </w:rPr>
        <w:t>rd</w:t>
      </w:r>
      <w:r w:rsidR="00CC10A6" w:rsidRPr="00FF472D">
        <w:rPr>
          <w:color w:val="FF0000"/>
          <w:sz w:val="28"/>
          <w:szCs w:val="28"/>
        </w:rPr>
        <w:t xml:space="preserve">  value, in this case 0.5 and -10</w:t>
      </w:r>
    </w:p>
    <w:p w14:paraId="797F5304" w14:textId="71D11CBD" w:rsidR="00BB5F94" w:rsidRPr="00FF472D" w:rsidRDefault="00967BDB" w:rsidP="001E44A6">
      <w:pPr>
        <w:rPr>
          <w:sz w:val="28"/>
          <w:szCs w:val="28"/>
        </w:rPr>
      </w:pPr>
      <w:r w:rsidRPr="007E4E66">
        <w:rPr>
          <w:sz w:val="28"/>
          <w:szCs w:val="28"/>
        </w:rPr>
        <w:t>vector(mode=”logical”, length= 10</w:t>
      </w:r>
      <w:r w:rsidR="007E4E66">
        <w:rPr>
          <w:color w:val="FF0000"/>
          <w:sz w:val="28"/>
          <w:szCs w:val="28"/>
        </w:rPr>
        <w:t>)</w:t>
      </w:r>
    </w:p>
    <w:p w14:paraId="4602E2AF" w14:textId="367E620A" w:rsidR="00680249" w:rsidRPr="00FF472D" w:rsidRDefault="00DB3A3B">
      <w:pPr>
        <w:rPr>
          <w:sz w:val="28"/>
          <w:szCs w:val="28"/>
        </w:rPr>
      </w:pPr>
      <w:r w:rsidRPr="00FF472D">
        <w:rPr>
          <w:sz w:val="28"/>
          <w:szCs w:val="28"/>
        </w:rPr>
        <w:t>tf &lt;- num_vect &lt; 1</w:t>
      </w:r>
    </w:p>
    <w:p w14:paraId="07F7ADB2" w14:textId="617C46DD" w:rsidR="005E2ABD" w:rsidRPr="00FF472D" w:rsidRDefault="005E2ABD" w:rsidP="00E92674">
      <w:pPr>
        <w:rPr>
          <w:color w:val="FF0000"/>
          <w:sz w:val="28"/>
          <w:szCs w:val="28"/>
        </w:rPr>
      </w:pPr>
      <w:r w:rsidRPr="00FF472D">
        <w:rPr>
          <w:sz w:val="28"/>
          <w:szCs w:val="28"/>
        </w:rPr>
        <w:t xml:space="preserve">y &lt;- rnorm(1000) </w:t>
      </w:r>
      <w:r w:rsidR="00E92674" w:rsidRPr="00FF472D">
        <w:rPr>
          <w:color w:val="FF0000"/>
          <w:sz w:val="28"/>
          <w:szCs w:val="28"/>
        </w:rPr>
        <w:t>create a vector containing 1000 draws from a standard normal distribution</w:t>
      </w:r>
    </w:p>
    <w:p w14:paraId="3D18DC63" w14:textId="7826CD1C" w:rsidR="00C45BF1" w:rsidRPr="00FF472D" w:rsidRDefault="00C45BF1" w:rsidP="00E92674">
      <w:pPr>
        <w:rPr>
          <w:sz w:val="28"/>
          <w:szCs w:val="28"/>
        </w:rPr>
      </w:pPr>
      <w:r w:rsidRPr="00FF472D">
        <w:rPr>
          <w:sz w:val="28"/>
          <w:szCs w:val="28"/>
        </w:rPr>
        <w:t>z &lt;- rep(NA, 1000)</w:t>
      </w:r>
    </w:p>
    <w:p w14:paraId="6E3A00BD" w14:textId="19EC0A6E" w:rsidR="00C45BF1" w:rsidRPr="00FF472D" w:rsidRDefault="00213ED2" w:rsidP="00E92674">
      <w:pPr>
        <w:rPr>
          <w:color w:val="FF0000"/>
          <w:sz w:val="28"/>
          <w:szCs w:val="28"/>
        </w:rPr>
      </w:pPr>
      <w:r w:rsidRPr="00FF472D">
        <w:rPr>
          <w:sz w:val="28"/>
          <w:szCs w:val="28"/>
        </w:rPr>
        <w:t>my_data &lt;- sample(c(y, z), 100)</w:t>
      </w:r>
      <w:r w:rsidR="00AD1C0E" w:rsidRPr="00FF472D">
        <w:rPr>
          <w:sz w:val="28"/>
          <w:szCs w:val="28"/>
        </w:rPr>
        <w:t xml:space="preserve"> </w:t>
      </w:r>
      <w:r w:rsidR="00AD1C0E" w:rsidRPr="00FF472D">
        <w:rPr>
          <w:color w:val="FF0000"/>
          <w:sz w:val="28"/>
          <w:szCs w:val="28"/>
        </w:rPr>
        <w:t>let's select 100 elements at random from these 2000 values (combining y and z)</w:t>
      </w:r>
    </w:p>
    <w:p w14:paraId="608C6325" w14:textId="7C980698" w:rsidR="00AD1C0E" w:rsidRPr="00FF472D" w:rsidRDefault="00BC6FD3" w:rsidP="00E92674">
      <w:pPr>
        <w:rPr>
          <w:sz w:val="28"/>
          <w:szCs w:val="28"/>
        </w:rPr>
      </w:pPr>
      <w:r w:rsidRPr="00FF472D">
        <w:rPr>
          <w:sz w:val="28"/>
          <w:szCs w:val="28"/>
        </w:rPr>
        <w:t>y &lt;- x[!is.na(x)</w:t>
      </w:r>
      <w:r w:rsidR="00C828D0" w:rsidRPr="00FF472D">
        <w:rPr>
          <w:sz w:val="28"/>
          <w:szCs w:val="28"/>
        </w:rPr>
        <w:t>]</w:t>
      </w:r>
    </w:p>
    <w:p w14:paraId="12FA245B" w14:textId="55D763B1" w:rsidR="00D31077" w:rsidRDefault="00D31077" w:rsidP="00E92674">
      <w:pPr>
        <w:rPr>
          <w:sz w:val="28"/>
          <w:szCs w:val="28"/>
        </w:rPr>
      </w:pPr>
      <w:r w:rsidRPr="00FF472D">
        <w:rPr>
          <w:sz w:val="28"/>
          <w:szCs w:val="28"/>
        </w:rPr>
        <w:t>vect &lt;- c(foo = 11, bar = 2, norf = NA)</w:t>
      </w:r>
    </w:p>
    <w:p w14:paraId="1DD51A62" w14:textId="36A80DF8" w:rsidR="00907616" w:rsidRPr="00FF472D" w:rsidRDefault="00907616" w:rsidP="00E92674">
      <w:pPr>
        <w:rPr>
          <w:sz w:val="28"/>
          <w:szCs w:val="28"/>
        </w:rPr>
      </w:pPr>
      <w:r w:rsidRPr="00907616">
        <w:rPr>
          <w:sz w:val="28"/>
          <w:szCs w:val="28"/>
        </w:rPr>
        <w:t>vect[c("foo", "bar")]</w:t>
      </w:r>
    </w:p>
    <w:p w14:paraId="1301FA64" w14:textId="4AE3C99F" w:rsidR="00BA6FC8" w:rsidRPr="00FF472D" w:rsidRDefault="00BA6FC8" w:rsidP="00E92674">
      <w:pPr>
        <w:rPr>
          <w:sz w:val="28"/>
          <w:szCs w:val="28"/>
        </w:rPr>
      </w:pPr>
      <w:r w:rsidRPr="00FF472D">
        <w:rPr>
          <w:sz w:val="28"/>
          <w:szCs w:val="28"/>
        </w:rPr>
        <w:t>vect["bar"]</w:t>
      </w:r>
    </w:p>
    <w:p w14:paraId="42F713D9" w14:textId="6ED4B0C0" w:rsidR="00372D33" w:rsidRDefault="00372D33" w:rsidP="00E92674">
      <w:pPr>
        <w:rPr>
          <w:sz w:val="28"/>
          <w:szCs w:val="28"/>
        </w:rPr>
      </w:pPr>
      <w:r w:rsidRPr="00FF472D">
        <w:rPr>
          <w:sz w:val="28"/>
          <w:szCs w:val="28"/>
        </w:rPr>
        <w:t>names(vect2) &lt;- c("foo", "bar", "norf")</w:t>
      </w:r>
    </w:p>
    <w:p w14:paraId="22849507" w14:textId="1C5EBDAD" w:rsidR="0029755F" w:rsidRPr="00255847" w:rsidRDefault="0029755F" w:rsidP="00E92674">
      <w:pPr>
        <w:rPr>
          <w:color w:val="FF0000"/>
          <w:sz w:val="28"/>
          <w:szCs w:val="28"/>
        </w:rPr>
      </w:pPr>
      <w:r w:rsidRPr="00174EC6">
        <w:rPr>
          <w:b/>
          <w:bCs/>
          <w:sz w:val="28"/>
          <w:szCs w:val="28"/>
        </w:rPr>
        <w:t>dim(my_vector)&lt;- c(4,5)</w:t>
      </w:r>
      <w:r w:rsidR="0055665F">
        <w:rPr>
          <w:sz w:val="28"/>
          <w:szCs w:val="28"/>
        </w:rPr>
        <w:t xml:space="preserve"> </w:t>
      </w:r>
      <w:r w:rsidR="008D4CF7" w:rsidRPr="008D4CF7">
        <w:rPr>
          <w:color w:val="FF0000"/>
          <w:sz w:val="28"/>
          <w:szCs w:val="28"/>
        </w:rPr>
        <w:t>gave my_vector 4 rows and 5 columns</w:t>
      </w:r>
      <w:r w:rsidR="009466C7">
        <w:rPr>
          <w:sz w:val="28"/>
          <w:szCs w:val="28"/>
        </w:rPr>
        <w:t xml:space="preserve"> </w:t>
      </w:r>
      <w:r w:rsidR="009466C7" w:rsidRPr="00255847">
        <w:rPr>
          <w:color w:val="FF0000"/>
          <w:sz w:val="28"/>
          <w:szCs w:val="28"/>
        </w:rPr>
        <w:t xml:space="preserve">essentially </w:t>
      </w:r>
      <w:r w:rsidR="00255847" w:rsidRPr="00255847">
        <w:rPr>
          <w:color w:val="FF0000"/>
          <w:sz w:val="28"/>
          <w:szCs w:val="28"/>
        </w:rPr>
        <w:t>turning it into a matrice</w:t>
      </w:r>
    </w:p>
    <w:p w14:paraId="12A2CE35" w14:textId="71A9B4AF" w:rsidR="00DB3A3B" w:rsidRPr="00FF472D" w:rsidRDefault="003D410A" w:rsidP="003D410A">
      <w:pPr>
        <w:rPr>
          <w:color w:val="FF0000"/>
          <w:sz w:val="28"/>
          <w:szCs w:val="28"/>
        </w:rPr>
      </w:pPr>
      <w:r w:rsidRPr="00FF472D">
        <w:rPr>
          <w:sz w:val="28"/>
          <w:szCs w:val="28"/>
        </w:rPr>
        <w:t xml:space="preserve">(TRUE == TRUE) | (TRUE == FALSE) </w:t>
      </w:r>
      <w:r w:rsidRPr="00FF472D">
        <w:rPr>
          <w:color w:val="FF0000"/>
          <w:sz w:val="28"/>
          <w:szCs w:val="28"/>
        </w:rPr>
        <w:t>-&gt; true The `|` in the middle states that AT LEAST ONE of the pieces is TRUE. Your job | is to figure out if that is an accurate statement</w:t>
      </w:r>
    </w:p>
    <w:p w14:paraId="16859982" w14:textId="71D215F2" w:rsidR="00047594" w:rsidRPr="00FF472D" w:rsidRDefault="00047594" w:rsidP="003D410A">
      <w:pPr>
        <w:rPr>
          <w:sz w:val="28"/>
          <w:szCs w:val="28"/>
        </w:rPr>
      </w:pPr>
      <w:r w:rsidRPr="00FF472D">
        <w:rPr>
          <w:sz w:val="28"/>
          <w:szCs w:val="28"/>
        </w:rPr>
        <w:t>my_char &lt;- c("My", "name", "is")</w:t>
      </w:r>
    </w:p>
    <w:p w14:paraId="2678C926" w14:textId="44E5DC75" w:rsidR="00047594" w:rsidRPr="00FF472D" w:rsidRDefault="00047594" w:rsidP="003D410A">
      <w:pPr>
        <w:rPr>
          <w:sz w:val="28"/>
          <w:szCs w:val="28"/>
        </w:rPr>
      </w:pPr>
      <w:r w:rsidRPr="00FF472D">
        <w:rPr>
          <w:sz w:val="28"/>
          <w:szCs w:val="28"/>
        </w:rPr>
        <w:t>paste(my_char, collapse = " ")</w:t>
      </w:r>
    </w:p>
    <w:p w14:paraId="4147498C" w14:textId="6EE6AB80" w:rsidR="00047594" w:rsidRPr="00FF472D" w:rsidRDefault="00047594" w:rsidP="003D410A">
      <w:pPr>
        <w:rPr>
          <w:color w:val="FF0000"/>
          <w:sz w:val="28"/>
          <w:szCs w:val="28"/>
        </w:rPr>
      </w:pPr>
      <w:r w:rsidRPr="00FF472D">
        <w:rPr>
          <w:sz w:val="28"/>
          <w:szCs w:val="28"/>
        </w:rPr>
        <w:lastRenderedPageBreak/>
        <w:t xml:space="preserve">my_name &lt;- c(my_char, "Daniel Lachaud") </w:t>
      </w:r>
      <w:r w:rsidRPr="00FF472D">
        <w:rPr>
          <w:color w:val="FF0000"/>
          <w:sz w:val="28"/>
          <w:szCs w:val="28"/>
        </w:rPr>
        <w:t>- &gt;we used the paste() function to collapse the elements of a single character vector.</w:t>
      </w:r>
    </w:p>
    <w:p w14:paraId="4D96B7C3" w14:textId="4CD05946" w:rsidR="00680249" w:rsidRPr="00FF472D" w:rsidRDefault="005C21A6">
      <w:pPr>
        <w:rPr>
          <w:color w:val="FF0000"/>
          <w:sz w:val="28"/>
          <w:szCs w:val="28"/>
        </w:rPr>
      </w:pPr>
      <w:r w:rsidRPr="00FF472D">
        <w:rPr>
          <w:sz w:val="28"/>
          <w:szCs w:val="28"/>
        </w:rPr>
        <w:t xml:space="preserve">paste("Hello", "world!", sep = " ") </w:t>
      </w:r>
      <w:r w:rsidRPr="00FF472D">
        <w:rPr>
          <w:color w:val="FF0000"/>
          <w:sz w:val="28"/>
          <w:szCs w:val="28"/>
        </w:rPr>
        <w:t>join two character vectors that are each of length 1 (i.e. join two  words)</w:t>
      </w:r>
    </w:p>
    <w:p w14:paraId="6FFDA4D9" w14:textId="2886FB65" w:rsidR="005C21A6" w:rsidRPr="00FF472D" w:rsidRDefault="005C21A6">
      <w:pPr>
        <w:rPr>
          <w:color w:val="FF0000"/>
          <w:sz w:val="28"/>
          <w:szCs w:val="28"/>
        </w:rPr>
      </w:pPr>
      <w:r w:rsidRPr="00F73351">
        <w:rPr>
          <w:b/>
          <w:bCs/>
          <w:sz w:val="28"/>
          <w:szCs w:val="28"/>
        </w:rPr>
        <w:t>paste(1:3, c("X", "Y", "Z"), sep = "")</w:t>
      </w:r>
      <w:r w:rsidR="00AF3765" w:rsidRPr="00FF472D">
        <w:rPr>
          <w:sz w:val="28"/>
          <w:szCs w:val="28"/>
        </w:rPr>
        <w:t xml:space="preserve"> </w:t>
      </w:r>
      <w:r w:rsidR="00AF3765" w:rsidRPr="00FF472D">
        <w:rPr>
          <w:color w:val="FF0000"/>
          <w:sz w:val="28"/>
          <w:szCs w:val="28"/>
        </w:rPr>
        <w:t>-&gt; returns "1X" "2Y" "3Z”</w:t>
      </w:r>
    </w:p>
    <w:p w14:paraId="7B2BBA10" w14:textId="5555E372" w:rsidR="004F7277" w:rsidRDefault="00AF3765" w:rsidP="00AF3765">
      <w:pPr>
        <w:rPr>
          <w:color w:val="FF0000"/>
          <w:sz w:val="28"/>
          <w:szCs w:val="28"/>
        </w:rPr>
      </w:pPr>
      <w:r w:rsidRPr="00F73351">
        <w:rPr>
          <w:b/>
          <w:bCs/>
          <w:sz w:val="28"/>
          <w:szCs w:val="28"/>
        </w:rPr>
        <w:t>paste(LETTERS, 1:4, sep = "-")</w:t>
      </w:r>
      <w:r w:rsidRPr="00FF472D">
        <w:rPr>
          <w:sz w:val="28"/>
          <w:szCs w:val="28"/>
        </w:rPr>
        <w:t xml:space="preserve"> </w:t>
      </w:r>
      <w:r w:rsidRPr="00FF472D">
        <w:rPr>
          <w:color w:val="FF0000"/>
          <w:sz w:val="28"/>
          <w:szCs w:val="28"/>
        </w:rPr>
        <w:t>-&gt; Vector recycling!  Returns: "A-1" "B-2" "C-3" "D-4" "E-1" "F-2" "G-3" "H-4" "I-1" "J-2" "K-3" "L-4" "M-1" "N-2" "O-3" "P-4" "Q-1" "R-2" "S-3" "T-4" "U-1" "V-2" "W-3" "X-4" "Y-1" "Z-2"</w:t>
      </w:r>
    </w:p>
    <w:p w14:paraId="4D933AEC" w14:textId="77777777" w:rsidR="00193F48" w:rsidRDefault="00193F48" w:rsidP="00AF3765">
      <w:pPr>
        <w:rPr>
          <w:color w:val="FF0000"/>
          <w:sz w:val="28"/>
          <w:szCs w:val="28"/>
        </w:rPr>
      </w:pPr>
    </w:p>
    <w:p w14:paraId="5750A158" w14:textId="77777777" w:rsidR="007E505D" w:rsidRDefault="007E505D" w:rsidP="00AF3765">
      <w:pPr>
        <w:rPr>
          <w:color w:val="FF0000"/>
          <w:sz w:val="28"/>
          <w:szCs w:val="28"/>
        </w:rPr>
      </w:pPr>
    </w:p>
    <w:p w14:paraId="66E0E8AF" w14:textId="77777777" w:rsidR="008A394C" w:rsidRDefault="008A394C" w:rsidP="00566858">
      <w:pPr>
        <w:rPr>
          <w:b/>
          <w:bCs/>
          <w:sz w:val="28"/>
          <w:szCs w:val="28"/>
        </w:rPr>
      </w:pPr>
      <w:r>
        <w:rPr>
          <w:b/>
          <w:bCs/>
          <w:sz w:val="28"/>
          <w:szCs w:val="28"/>
          <w:highlight w:val="yellow"/>
        </w:rPr>
        <w:t>M</w:t>
      </w:r>
      <w:r w:rsidRPr="00255847">
        <w:rPr>
          <w:b/>
          <w:bCs/>
          <w:sz w:val="28"/>
          <w:szCs w:val="28"/>
          <w:highlight w:val="yellow"/>
        </w:rPr>
        <w:t>atrices and data Frames</w:t>
      </w:r>
      <w:r w:rsidRPr="00566858">
        <w:rPr>
          <w:b/>
          <w:bCs/>
          <w:sz w:val="28"/>
          <w:szCs w:val="28"/>
        </w:rPr>
        <w:t xml:space="preserve"> </w:t>
      </w:r>
    </w:p>
    <w:p w14:paraId="068F9473" w14:textId="6358F5F7" w:rsidR="007E505D" w:rsidRPr="008A394C" w:rsidRDefault="00566858" w:rsidP="00566858">
      <w:pPr>
        <w:rPr>
          <w:sz w:val="28"/>
          <w:szCs w:val="28"/>
        </w:rPr>
      </w:pPr>
      <w:r w:rsidRPr="008A394C">
        <w:rPr>
          <w:sz w:val="28"/>
          <w:szCs w:val="28"/>
        </w:rPr>
        <w:t xml:space="preserve">The main difference, as you'll see, is that </w:t>
      </w:r>
      <w:r w:rsidRPr="00F4639C">
        <w:rPr>
          <w:b/>
          <w:bCs/>
          <w:sz w:val="28"/>
          <w:szCs w:val="28"/>
        </w:rPr>
        <w:t>matrices can only contain a single class of data</w:t>
      </w:r>
      <w:r w:rsidRPr="008A394C">
        <w:rPr>
          <w:sz w:val="28"/>
          <w:szCs w:val="28"/>
        </w:rPr>
        <w:t xml:space="preserve">, while </w:t>
      </w:r>
      <w:r w:rsidRPr="00F4639C">
        <w:rPr>
          <w:b/>
          <w:bCs/>
          <w:sz w:val="28"/>
          <w:szCs w:val="28"/>
        </w:rPr>
        <w:t>data frames can consist of many different classes of data</w:t>
      </w:r>
      <w:r w:rsidRPr="008A394C">
        <w:rPr>
          <w:sz w:val="28"/>
          <w:szCs w:val="28"/>
        </w:rPr>
        <w:t>.</w:t>
      </w:r>
    </w:p>
    <w:p w14:paraId="61F9F1CB" w14:textId="02019573" w:rsidR="00566858" w:rsidRDefault="00233C46" w:rsidP="00F73351">
      <w:pPr>
        <w:rPr>
          <w:color w:val="FF0000"/>
          <w:sz w:val="28"/>
          <w:szCs w:val="28"/>
        </w:rPr>
      </w:pPr>
      <w:r w:rsidRPr="00233C46">
        <w:rPr>
          <w:b/>
          <w:bCs/>
          <w:sz w:val="28"/>
          <w:szCs w:val="28"/>
        </w:rPr>
        <w:t>my_matrix2 &lt;- matrix(1:20, 4, 5)</w:t>
      </w:r>
      <w:r w:rsidR="00F73351">
        <w:rPr>
          <w:b/>
          <w:bCs/>
          <w:sz w:val="28"/>
          <w:szCs w:val="28"/>
        </w:rPr>
        <w:t xml:space="preserve"> </w:t>
      </w:r>
      <w:r w:rsidR="00F73351" w:rsidRPr="00F73351">
        <w:rPr>
          <w:color w:val="FF0000"/>
          <w:sz w:val="28"/>
          <w:szCs w:val="28"/>
        </w:rPr>
        <w:t>create a matrix | containing the same numbers (1-20) and dimensions (4 rows, 5 columns)</w:t>
      </w:r>
    </w:p>
    <w:p w14:paraId="62A52CC9" w14:textId="369B31A4" w:rsidR="005E4C76" w:rsidRPr="00255847" w:rsidRDefault="005E4C76" w:rsidP="00F73351">
      <w:pPr>
        <w:rPr>
          <w:b/>
          <w:bCs/>
          <w:sz w:val="28"/>
          <w:szCs w:val="28"/>
        </w:rPr>
      </w:pPr>
      <w:r w:rsidRPr="005E4C76">
        <w:rPr>
          <w:b/>
          <w:bCs/>
          <w:sz w:val="28"/>
          <w:szCs w:val="28"/>
        </w:rPr>
        <w:t>cbind(patients, my_matrix)</w:t>
      </w:r>
      <w:r>
        <w:rPr>
          <w:b/>
          <w:bCs/>
          <w:sz w:val="28"/>
          <w:szCs w:val="28"/>
        </w:rPr>
        <w:t xml:space="preserve"> -&gt; </w:t>
      </w:r>
      <w:r w:rsidR="00DE1092" w:rsidRPr="00DE1092">
        <w:rPr>
          <w:color w:val="FF0000"/>
          <w:sz w:val="28"/>
          <w:szCs w:val="28"/>
        </w:rPr>
        <w:t>cbind() function to combine columns</w:t>
      </w:r>
      <w:r w:rsidR="00F4639C">
        <w:rPr>
          <w:color w:val="FF0000"/>
          <w:sz w:val="28"/>
          <w:szCs w:val="28"/>
        </w:rPr>
        <w:t xml:space="preserve"> - </w:t>
      </w:r>
    </w:p>
    <w:p w14:paraId="16853E9B" w14:textId="07648C6C" w:rsidR="00D622A4" w:rsidRDefault="00D64883" w:rsidP="001F6CBD">
      <w:pPr>
        <w:rPr>
          <w:color w:val="FF0000"/>
          <w:sz w:val="28"/>
          <w:szCs w:val="28"/>
        </w:rPr>
      </w:pPr>
      <w:r w:rsidRPr="00D64883">
        <w:rPr>
          <w:b/>
          <w:bCs/>
          <w:sz w:val="28"/>
          <w:szCs w:val="28"/>
        </w:rPr>
        <w:t>my_data &lt;- data.frame(patients, my_matrix)</w:t>
      </w:r>
      <w:r>
        <w:rPr>
          <w:b/>
          <w:bCs/>
          <w:sz w:val="28"/>
          <w:szCs w:val="28"/>
        </w:rPr>
        <w:t xml:space="preserve"> -&gt; </w:t>
      </w:r>
      <w:r w:rsidR="001F6CBD" w:rsidRPr="001F6CBD">
        <w:rPr>
          <w:color w:val="FF0000"/>
          <w:sz w:val="28"/>
          <w:szCs w:val="28"/>
        </w:rPr>
        <w:t>data.frame() function allowed us to store our character vector of names right alongside our matrix</w:t>
      </w:r>
      <w:r w:rsidR="001F6CBD">
        <w:rPr>
          <w:color w:val="FF0000"/>
          <w:sz w:val="28"/>
          <w:szCs w:val="28"/>
        </w:rPr>
        <w:t xml:space="preserve"> </w:t>
      </w:r>
      <w:r w:rsidR="001F6CBD" w:rsidRPr="001F6CBD">
        <w:rPr>
          <w:color w:val="FF0000"/>
          <w:sz w:val="28"/>
          <w:szCs w:val="28"/>
        </w:rPr>
        <w:t>of numbers.</w:t>
      </w:r>
    </w:p>
    <w:p w14:paraId="15CB6458" w14:textId="77777777" w:rsidR="008254B1" w:rsidRDefault="008254B1" w:rsidP="001F6CBD">
      <w:pPr>
        <w:rPr>
          <w:color w:val="FF0000"/>
          <w:sz w:val="28"/>
          <w:szCs w:val="28"/>
        </w:rPr>
      </w:pPr>
    </w:p>
    <w:p w14:paraId="392A38B1" w14:textId="12D2B648" w:rsidR="001F6CBD" w:rsidRDefault="00DB3061" w:rsidP="001F6CBD">
      <w:pPr>
        <w:rPr>
          <w:color w:val="FF0000"/>
          <w:sz w:val="28"/>
          <w:szCs w:val="28"/>
        </w:rPr>
      </w:pPr>
      <w:r w:rsidRPr="00DB3061">
        <w:rPr>
          <w:b/>
          <w:bCs/>
          <w:sz w:val="28"/>
          <w:szCs w:val="28"/>
        </w:rPr>
        <w:t xml:space="preserve">cnames &lt;- c("patient","age", "weight", "bp", "rating", "test") </w:t>
      </w:r>
      <w:r w:rsidR="008254B1" w:rsidRPr="00DB3061">
        <w:rPr>
          <w:b/>
          <w:bCs/>
          <w:sz w:val="28"/>
          <w:szCs w:val="28"/>
        </w:rPr>
        <w:t>colnames(my_data)&lt;-cnames</w:t>
      </w:r>
      <w:r w:rsidRPr="00DB3061">
        <w:rPr>
          <w:b/>
          <w:bCs/>
          <w:sz w:val="28"/>
          <w:szCs w:val="28"/>
        </w:rPr>
        <w:t xml:space="preserve"> </w:t>
      </w:r>
      <w:r>
        <w:rPr>
          <w:b/>
          <w:bCs/>
          <w:sz w:val="28"/>
          <w:szCs w:val="28"/>
        </w:rPr>
        <w:t xml:space="preserve">-&gt; </w:t>
      </w:r>
      <w:r w:rsidR="00DE4B77" w:rsidRPr="00DE4B77">
        <w:rPr>
          <w:color w:val="FF0000"/>
          <w:sz w:val="28"/>
          <w:szCs w:val="28"/>
        </w:rPr>
        <w:t>set the</w:t>
      </w:r>
      <w:r w:rsidR="00DE4B77">
        <w:rPr>
          <w:color w:val="FF0000"/>
          <w:sz w:val="28"/>
          <w:szCs w:val="28"/>
        </w:rPr>
        <w:t xml:space="preserve"> </w:t>
      </w:r>
      <w:r w:rsidR="00DE4B77" w:rsidRPr="00DE4B77">
        <w:rPr>
          <w:color w:val="FF0000"/>
          <w:sz w:val="28"/>
          <w:szCs w:val="28"/>
        </w:rPr>
        <w:t xml:space="preserve">`colnames` attribute for </w:t>
      </w:r>
      <w:r w:rsidR="00443285">
        <w:rPr>
          <w:color w:val="FF0000"/>
          <w:sz w:val="28"/>
          <w:szCs w:val="28"/>
        </w:rPr>
        <w:t>a</w:t>
      </w:r>
      <w:r w:rsidR="00DE4B77" w:rsidRPr="00DE4B77">
        <w:rPr>
          <w:color w:val="FF0000"/>
          <w:sz w:val="28"/>
          <w:szCs w:val="28"/>
        </w:rPr>
        <w:t xml:space="preserve"> data frame.</w:t>
      </w:r>
    </w:p>
    <w:p w14:paraId="1503F9BF" w14:textId="1D1E6F1C" w:rsidR="00443285" w:rsidRDefault="00716E55" w:rsidP="001F6CBD">
      <w:pPr>
        <w:rPr>
          <w:color w:val="FF0000"/>
          <w:sz w:val="28"/>
          <w:szCs w:val="28"/>
        </w:rPr>
      </w:pPr>
      <w:r w:rsidRPr="00716E55">
        <w:rPr>
          <w:b/>
          <w:bCs/>
          <w:sz w:val="28"/>
          <w:szCs w:val="28"/>
        </w:rPr>
        <w:t>which(ints&gt;7)</w:t>
      </w:r>
      <w:r w:rsidR="003724FB">
        <w:rPr>
          <w:b/>
          <w:bCs/>
          <w:sz w:val="28"/>
          <w:szCs w:val="28"/>
        </w:rPr>
        <w:t xml:space="preserve"> -&gt; </w:t>
      </w:r>
      <w:r w:rsidR="003724FB" w:rsidRPr="003724FB">
        <w:rPr>
          <w:color w:val="FF0000"/>
          <w:sz w:val="28"/>
          <w:szCs w:val="28"/>
        </w:rPr>
        <w:t>find the indices of ints that are greater than 7</w:t>
      </w:r>
    </w:p>
    <w:p w14:paraId="0C85FACA" w14:textId="5228146E" w:rsidR="000A712E" w:rsidRDefault="000A712E" w:rsidP="001F6CBD">
      <w:pPr>
        <w:rPr>
          <w:color w:val="FF0000"/>
          <w:sz w:val="28"/>
          <w:szCs w:val="28"/>
        </w:rPr>
      </w:pPr>
      <w:bookmarkStart w:id="0" w:name="_Hlk94872570"/>
      <w:r w:rsidRPr="000A712E">
        <w:rPr>
          <w:b/>
          <w:bCs/>
          <w:sz w:val="28"/>
          <w:szCs w:val="28"/>
        </w:rPr>
        <w:t>any(ints&lt;0)</w:t>
      </w:r>
      <w:r>
        <w:rPr>
          <w:b/>
          <w:bCs/>
          <w:sz w:val="28"/>
          <w:szCs w:val="28"/>
        </w:rPr>
        <w:t xml:space="preserve"> -&gt; </w:t>
      </w:r>
      <w:r w:rsidR="00976372" w:rsidRPr="00976372">
        <w:rPr>
          <w:color w:val="FF0000"/>
          <w:sz w:val="28"/>
          <w:szCs w:val="28"/>
        </w:rPr>
        <w:t>to see if any of the elements of ints are less than zero</w:t>
      </w:r>
      <w:r w:rsidR="003B2168">
        <w:rPr>
          <w:color w:val="FF0000"/>
          <w:sz w:val="28"/>
          <w:szCs w:val="28"/>
        </w:rPr>
        <w:t xml:space="preserve"> (returns true or</w:t>
      </w:r>
      <w:r w:rsidR="000C47B2">
        <w:rPr>
          <w:color w:val="FF0000"/>
          <w:sz w:val="28"/>
          <w:szCs w:val="28"/>
        </w:rPr>
        <w:t xml:space="preserve"> false)</w:t>
      </w:r>
    </w:p>
    <w:bookmarkEnd w:id="0"/>
    <w:p w14:paraId="5CA6F1F5" w14:textId="42BB1732" w:rsidR="000C47B2" w:rsidRDefault="000C47B2" w:rsidP="000C47B2">
      <w:pPr>
        <w:rPr>
          <w:color w:val="FF0000"/>
          <w:sz w:val="28"/>
          <w:szCs w:val="28"/>
        </w:rPr>
      </w:pPr>
      <w:r>
        <w:rPr>
          <w:b/>
          <w:bCs/>
          <w:sz w:val="28"/>
          <w:szCs w:val="28"/>
        </w:rPr>
        <w:t>all</w:t>
      </w:r>
      <w:r w:rsidRPr="000A712E">
        <w:rPr>
          <w:b/>
          <w:bCs/>
          <w:sz w:val="28"/>
          <w:szCs w:val="28"/>
        </w:rPr>
        <w:t>(ints</w:t>
      </w:r>
      <w:r>
        <w:rPr>
          <w:b/>
          <w:bCs/>
          <w:sz w:val="28"/>
          <w:szCs w:val="28"/>
        </w:rPr>
        <w:t>&gt;</w:t>
      </w:r>
      <w:r w:rsidRPr="000A712E">
        <w:rPr>
          <w:b/>
          <w:bCs/>
          <w:sz w:val="28"/>
          <w:szCs w:val="28"/>
        </w:rPr>
        <w:t>0)</w:t>
      </w:r>
      <w:r>
        <w:rPr>
          <w:b/>
          <w:bCs/>
          <w:sz w:val="28"/>
          <w:szCs w:val="28"/>
        </w:rPr>
        <w:t xml:space="preserve"> -&gt; </w:t>
      </w:r>
      <w:r w:rsidRPr="00976372">
        <w:rPr>
          <w:color w:val="FF0000"/>
          <w:sz w:val="28"/>
          <w:szCs w:val="28"/>
        </w:rPr>
        <w:t xml:space="preserve">to see if </w:t>
      </w:r>
      <w:r>
        <w:rPr>
          <w:color w:val="FF0000"/>
          <w:sz w:val="28"/>
          <w:szCs w:val="28"/>
        </w:rPr>
        <w:t>all</w:t>
      </w:r>
      <w:r w:rsidRPr="00976372">
        <w:rPr>
          <w:color w:val="FF0000"/>
          <w:sz w:val="28"/>
          <w:szCs w:val="28"/>
        </w:rPr>
        <w:t xml:space="preserve"> of the elements of ints are </w:t>
      </w:r>
      <w:r>
        <w:rPr>
          <w:color w:val="FF0000"/>
          <w:sz w:val="28"/>
          <w:szCs w:val="28"/>
        </w:rPr>
        <w:t>greater</w:t>
      </w:r>
      <w:r w:rsidRPr="00976372">
        <w:rPr>
          <w:color w:val="FF0000"/>
          <w:sz w:val="28"/>
          <w:szCs w:val="28"/>
        </w:rPr>
        <w:t xml:space="preserve"> than zero</w:t>
      </w:r>
      <w:r>
        <w:rPr>
          <w:color w:val="FF0000"/>
          <w:sz w:val="28"/>
          <w:szCs w:val="28"/>
        </w:rPr>
        <w:t xml:space="preserve"> (returns true or false)</w:t>
      </w:r>
    </w:p>
    <w:p w14:paraId="266E9F57" w14:textId="428F54E5" w:rsidR="00976372" w:rsidRDefault="00193F48" w:rsidP="001F6CBD">
      <w:pPr>
        <w:rPr>
          <w:b/>
          <w:bCs/>
          <w:sz w:val="28"/>
          <w:szCs w:val="28"/>
        </w:rPr>
      </w:pPr>
      <w:r w:rsidRPr="00193F48">
        <w:rPr>
          <w:b/>
          <w:bCs/>
          <w:sz w:val="28"/>
          <w:szCs w:val="28"/>
          <w:highlight w:val="yellow"/>
        </w:rPr>
        <w:t>List</w:t>
      </w:r>
    </w:p>
    <w:p w14:paraId="1BCB9B6C" w14:textId="77777777" w:rsidR="00193F48" w:rsidRPr="00193F48" w:rsidRDefault="00193F48" w:rsidP="00193F48">
      <w:pPr>
        <w:rPr>
          <w:b/>
          <w:bCs/>
          <w:sz w:val="28"/>
          <w:szCs w:val="28"/>
        </w:rPr>
      </w:pPr>
      <w:r w:rsidRPr="00193F48">
        <w:rPr>
          <w:b/>
          <w:bCs/>
          <w:sz w:val="28"/>
          <w:szCs w:val="28"/>
        </w:rPr>
        <w:lastRenderedPageBreak/>
        <w:t>a.list &lt;- list("animal"=c('dog', 'cat', 'mouse'), "pet"=c(TRUE, TRUE, FALSE)); a.list</w:t>
      </w:r>
    </w:p>
    <w:p w14:paraId="383CD8D1" w14:textId="6D16347B" w:rsidR="00193F48" w:rsidRDefault="00193F48" w:rsidP="00193F48">
      <w:pPr>
        <w:rPr>
          <w:b/>
          <w:bCs/>
          <w:sz w:val="28"/>
          <w:szCs w:val="28"/>
        </w:rPr>
      </w:pPr>
      <w:r w:rsidRPr="00193F48">
        <w:rPr>
          <w:b/>
          <w:bCs/>
          <w:sz w:val="28"/>
          <w:szCs w:val="28"/>
        </w:rPr>
        <w:t>a.list$animal</w:t>
      </w:r>
    </w:p>
    <w:p w14:paraId="641D33E2" w14:textId="77777777" w:rsidR="00193F48" w:rsidRPr="00716E55" w:rsidRDefault="00193F48" w:rsidP="00193F48">
      <w:pPr>
        <w:rPr>
          <w:b/>
          <w:bCs/>
          <w:sz w:val="28"/>
          <w:szCs w:val="28"/>
        </w:rPr>
      </w:pPr>
    </w:p>
    <w:p w14:paraId="63899609" w14:textId="0CCC5929" w:rsidR="00890828" w:rsidRPr="00FF472D" w:rsidRDefault="00D622A4" w:rsidP="00AF3765">
      <w:pPr>
        <w:rPr>
          <w:b/>
          <w:bCs/>
          <w:sz w:val="28"/>
          <w:szCs w:val="28"/>
        </w:rPr>
      </w:pPr>
      <w:r w:rsidRPr="001F6CBD">
        <w:rPr>
          <w:b/>
          <w:bCs/>
          <w:sz w:val="28"/>
          <w:szCs w:val="28"/>
          <w:highlight w:val="yellow"/>
        </w:rPr>
        <w:t>Note that 'plot' is short for scatterplot.</w:t>
      </w:r>
    </w:p>
    <w:p w14:paraId="1B44576E" w14:textId="10BF8971" w:rsidR="00D622A4" w:rsidRPr="00FF472D" w:rsidRDefault="00D622A4" w:rsidP="00AF3765">
      <w:pPr>
        <w:rPr>
          <w:sz w:val="28"/>
          <w:szCs w:val="28"/>
        </w:rPr>
      </w:pPr>
      <w:r w:rsidRPr="00F73351">
        <w:rPr>
          <w:b/>
          <w:bCs/>
          <w:sz w:val="28"/>
          <w:szCs w:val="28"/>
        </w:rPr>
        <w:t>data(cars)</w:t>
      </w:r>
      <w:r w:rsidRPr="00FF472D">
        <w:rPr>
          <w:sz w:val="28"/>
          <w:szCs w:val="28"/>
        </w:rPr>
        <w:t xml:space="preserve"> -&gt; load the data frame cars</w:t>
      </w:r>
    </w:p>
    <w:p w14:paraId="1F087252" w14:textId="36A359D1" w:rsidR="00D622A4" w:rsidRPr="00FF472D" w:rsidRDefault="00D622A4" w:rsidP="00AF3765">
      <w:pPr>
        <w:rPr>
          <w:sz w:val="28"/>
          <w:szCs w:val="28"/>
        </w:rPr>
      </w:pPr>
      <w:r w:rsidRPr="00FF472D">
        <w:rPr>
          <w:sz w:val="28"/>
          <w:szCs w:val="28"/>
        </w:rPr>
        <w:t>plot(x=cars$speed, y=cars$dist)</w:t>
      </w:r>
    </w:p>
    <w:p w14:paraId="33B984F6" w14:textId="1016A832" w:rsidR="00340645" w:rsidRPr="00FF472D" w:rsidRDefault="00340645" w:rsidP="00AF3765">
      <w:pPr>
        <w:rPr>
          <w:sz w:val="28"/>
          <w:szCs w:val="28"/>
        </w:rPr>
      </w:pPr>
      <w:r w:rsidRPr="00FF472D">
        <w:rPr>
          <w:sz w:val="28"/>
          <w:szCs w:val="28"/>
        </w:rPr>
        <w:t>xlab</w:t>
      </w:r>
      <w:r w:rsidR="00AF472B" w:rsidRPr="00FF472D">
        <w:rPr>
          <w:sz w:val="28"/>
          <w:szCs w:val="28"/>
        </w:rPr>
        <w:t>=”Speed”</w:t>
      </w:r>
      <w:r w:rsidRPr="00FF472D">
        <w:rPr>
          <w:sz w:val="28"/>
          <w:szCs w:val="28"/>
        </w:rPr>
        <w:t>,ylab</w:t>
      </w:r>
      <w:r w:rsidR="00AF472B" w:rsidRPr="00FF472D">
        <w:rPr>
          <w:sz w:val="28"/>
          <w:szCs w:val="28"/>
        </w:rPr>
        <w:t>=”Distance”</w:t>
      </w:r>
      <w:r w:rsidRPr="00FF472D">
        <w:rPr>
          <w:sz w:val="28"/>
          <w:szCs w:val="28"/>
        </w:rPr>
        <w:t>,main</w:t>
      </w:r>
      <w:r w:rsidR="00AF472B" w:rsidRPr="00FF472D">
        <w:rPr>
          <w:sz w:val="28"/>
          <w:szCs w:val="28"/>
        </w:rPr>
        <w:t>=”My Title”</w:t>
      </w:r>
      <w:r w:rsidRPr="00FF472D">
        <w:rPr>
          <w:sz w:val="28"/>
          <w:szCs w:val="28"/>
        </w:rPr>
        <w:t>, sub</w:t>
      </w:r>
      <w:r w:rsidR="00AF472B" w:rsidRPr="00FF472D">
        <w:rPr>
          <w:sz w:val="28"/>
          <w:szCs w:val="28"/>
        </w:rPr>
        <w:t>=”My Subtitle”</w:t>
      </w:r>
      <w:r w:rsidRPr="00FF472D">
        <w:rPr>
          <w:sz w:val="28"/>
          <w:szCs w:val="28"/>
        </w:rPr>
        <w:t>, col=2</w:t>
      </w:r>
    </w:p>
    <w:p w14:paraId="61811172" w14:textId="36E8DB62" w:rsidR="00340645" w:rsidRPr="00FF472D" w:rsidRDefault="00340645" w:rsidP="00AF3765">
      <w:pPr>
        <w:rPr>
          <w:sz w:val="28"/>
          <w:szCs w:val="28"/>
        </w:rPr>
      </w:pPr>
      <w:r w:rsidRPr="00FF472D">
        <w:rPr>
          <w:sz w:val="28"/>
          <w:szCs w:val="28"/>
        </w:rPr>
        <w:t xml:space="preserve">Use xlim = c(10, 15) </w:t>
      </w:r>
      <w:r w:rsidRPr="00FF472D">
        <w:rPr>
          <w:color w:val="FF0000"/>
          <w:sz w:val="28"/>
          <w:szCs w:val="28"/>
        </w:rPr>
        <w:t>-&gt; limiting the x-axis to 10 through 15</w:t>
      </w:r>
    </w:p>
    <w:p w14:paraId="1E3515D2" w14:textId="1F094F0B" w:rsidR="00340645" w:rsidRPr="00FF472D" w:rsidRDefault="00340645" w:rsidP="00AF3765">
      <w:pPr>
        <w:rPr>
          <w:sz w:val="28"/>
          <w:szCs w:val="28"/>
        </w:rPr>
      </w:pPr>
      <w:r w:rsidRPr="00FF472D">
        <w:rPr>
          <w:sz w:val="28"/>
          <w:szCs w:val="28"/>
        </w:rPr>
        <w:t xml:space="preserve">pch = 2 </w:t>
      </w:r>
      <w:r w:rsidRPr="00FF472D">
        <w:rPr>
          <w:color w:val="FF0000"/>
          <w:sz w:val="28"/>
          <w:szCs w:val="28"/>
        </w:rPr>
        <w:t xml:space="preserve">-&gt; </w:t>
      </w:r>
      <w:r w:rsidR="00AF472B" w:rsidRPr="00FF472D">
        <w:rPr>
          <w:color w:val="FF0000"/>
          <w:sz w:val="28"/>
          <w:szCs w:val="28"/>
        </w:rPr>
        <w:t>change the shape of the symbols in the plot see help page for points (?points)</w:t>
      </w:r>
    </w:p>
    <w:p w14:paraId="77D52245" w14:textId="77777777" w:rsidR="00C042F8" w:rsidRDefault="00C042F8" w:rsidP="00AF3765">
      <w:pPr>
        <w:rPr>
          <w:sz w:val="28"/>
          <w:szCs w:val="28"/>
        </w:rPr>
      </w:pPr>
    </w:p>
    <w:p w14:paraId="049A4832" w14:textId="77777777" w:rsidR="00193F48" w:rsidRPr="00FF472D" w:rsidRDefault="00193F48" w:rsidP="00AF3765">
      <w:pPr>
        <w:rPr>
          <w:sz w:val="28"/>
          <w:szCs w:val="28"/>
        </w:rPr>
      </w:pPr>
    </w:p>
    <w:p w14:paraId="6D38B294" w14:textId="378049F8" w:rsidR="000360C1" w:rsidRPr="00FF472D" w:rsidRDefault="000360C1" w:rsidP="00AF3765">
      <w:pPr>
        <w:rPr>
          <w:b/>
          <w:bCs/>
          <w:sz w:val="28"/>
          <w:szCs w:val="28"/>
        </w:rPr>
      </w:pPr>
      <w:r w:rsidRPr="00FF472D">
        <w:rPr>
          <w:b/>
          <w:bCs/>
          <w:sz w:val="28"/>
          <w:szCs w:val="28"/>
          <w:highlight w:val="yellow"/>
        </w:rPr>
        <w:t>Boxplot</w:t>
      </w:r>
    </w:p>
    <w:p w14:paraId="159E0A35" w14:textId="4FA27381" w:rsidR="00833BDB" w:rsidRDefault="00833BDB" w:rsidP="00AF3765">
      <w:pPr>
        <w:rPr>
          <w:sz w:val="28"/>
          <w:szCs w:val="28"/>
        </w:rPr>
      </w:pPr>
      <w:r w:rsidRPr="00FF472D">
        <w:rPr>
          <w:sz w:val="28"/>
          <w:szCs w:val="28"/>
        </w:rPr>
        <w:t>boxplot(formula=mpg ~ cyl, data=mtcars)</w:t>
      </w:r>
    </w:p>
    <w:p w14:paraId="305347E8" w14:textId="77777777" w:rsidR="00925E39" w:rsidRPr="00925E39" w:rsidRDefault="00925E39" w:rsidP="00925E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25E39">
        <w:rPr>
          <w:rFonts w:ascii="Consolas" w:eastAsia="Times New Roman" w:hAnsi="Consolas" w:cs="Courier New"/>
          <w:color w:val="333333"/>
          <w:spacing w:val="3"/>
          <w:sz w:val="20"/>
          <w:szCs w:val="20"/>
          <w:bdr w:val="none" w:sz="0" w:space="0" w:color="auto" w:frame="1"/>
        </w:rPr>
        <w:t>flowers</w:t>
      </w:r>
      <w:r w:rsidRPr="00925E39">
        <w:rPr>
          <w:rFonts w:ascii="Consolas" w:eastAsia="Times New Roman" w:hAnsi="Consolas" w:cs="Courier New"/>
          <w:color w:val="4070A0"/>
          <w:spacing w:val="3"/>
          <w:sz w:val="20"/>
          <w:szCs w:val="20"/>
          <w:bdr w:val="none" w:sz="0" w:space="0" w:color="auto" w:frame="1"/>
        </w:rPr>
        <w:t>$</w:t>
      </w:r>
      <w:r w:rsidRPr="00925E39">
        <w:rPr>
          <w:rFonts w:ascii="Consolas" w:eastAsia="Times New Roman" w:hAnsi="Consolas" w:cs="Courier New"/>
          <w:color w:val="333333"/>
          <w:spacing w:val="3"/>
          <w:sz w:val="20"/>
          <w:szCs w:val="20"/>
          <w:bdr w:val="none" w:sz="0" w:space="0" w:color="auto" w:frame="1"/>
        </w:rPr>
        <w:t xml:space="preserve">nitrogen </w:t>
      </w:r>
      <w:r w:rsidRPr="00925E39">
        <w:rPr>
          <w:rFonts w:ascii="Consolas" w:eastAsia="Times New Roman" w:hAnsi="Consolas" w:cs="Courier New"/>
          <w:color w:val="007020"/>
          <w:spacing w:val="3"/>
          <w:sz w:val="20"/>
          <w:szCs w:val="20"/>
          <w:bdr w:val="none" w:sz="0" w:space="0" w:color="auto" w:frame="1"/>
        </w:rPr>
        <w:t>&lt;-</w:t>
      </w:r>
      <w:r w:rsidRPr="00925E39">
        <w:rPr>
          <w:rFonts w:ascii="Consolas" w:eastAsia="Times New Roman" w:hAnsi="Consolas" w:cs="Courier New"/>
          <w:color w:val="333333"/>
          <w:spacing w:val="3"/>
          <w:sz w:val="20"/>
          <w:szCs w:val="20"/>
          <w:bdr w:val="none" w:sz="0" w:space="0" w:color="auto" w:frame="1"/>
        </w:rPr>
        <w:t xml:space="preserve"> </w:t>
      </w:r>
      <w:r w:rsidRPr="00925E39">
        <w:rPr>
          <w:rFonts w:ascii="Consolas" w:eastAsia="Times New Roman" w:hAnsi="Consolas" w:cs="Courier New"/>
          <w:color w:val="06287E"/>
          <w:spacing w:val="3"/>
          <w:sz w:val="20"/>
          <w:szCs w:val="20"/>
          <w:bdr w:val="none" w:sz="0" w:space="0" w:color="auto" w:frame="1"/>
        </w:rPr>
        <w:t>factor</w:t>
      </w:r>
      <w:r w:rsidRPr="00925E39">
        <w:rPr>
          <w:rFonts w:ascii="Consolas" w:eastAsia="Times New Roman" w:hAnsi="Consolas" w:cs="Courier New"/>
          <w:color w:val="333333"/>
          <w:spacing w:val="3"/>
          <w:sz w:val="20"/>
          <w:szCs w:val="20"/>
          <w:bdr w:val="none" w:sz="0" w:space="0" w:color="auto" w:frame="1"/>
        </w:rPr>
        <w:t>(flowers</w:t>
      </w:r>
      <w:r w:rsidRPr="00925E39">
        <w:rPr>
          <w:rFonts w:ascii="Consolas" w:eastAsia="Times New Roman" w:hAnsi="Consolas" w:cs="Courier New"/>
          <w:color w:val="4070A0"/>
          <w:spacing w:val="3"/>
          <w:sz w:val="20"/>
          <w:szCs w:val="20"/>
          <w:bdr w:val="none" w:sz="0" w:space="0" w:color="auto" w:frame="1"/>
        </w:rPr>
        <w:t>$</w:t>
      </w:r>
      <w:r w:rsidRPr="00925E39">
        <w:rPr>
          <w:rFonts w:ascii="Consolas" w:eastAsia="Times New Roman" w:hAnsi="Consolas" w:cs="Courier New"/>
          <w:color w:val="333333"/>
          <w:spacing w:val="3"/>
          <w:sz w:val="20"/>
          <w:szCs w:val="20"/>
          <w:bdr w:val="none" w:sz="0" w:space="0" w:color="auto" w:frame="1"/>
        </w:rPr>
        <w:t xml:space="preserve">nitrogen, </w:t>
      </w:r>
    </w:p>
    <w:p w14:paraId="05FA6BD2" w14:textId="77777777" w:rsidR="00925E39" w:rsidRPr="00925E39" w:rsidRDefault="00925E39" w:rsidP="00925E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25E39">
        <w:rPr>
          <w:rFonts w:ascii="Consolas" w:eastAsia="Times New Roman" w:hAnsi="Consolas" w:cs="Courier New"/>
          <w:color w:val="333333"/>
          <w:spacing w:val="3"/>
          <w:sz w:val="20"/>
          <w:szCs w:val="20"/>
          <w:bdr w:val="none" w:sz="0" w:space="0" w:color="auto" w:frame="1"/>
        </w:rPr>
        <w:t xml:space="preserve">                            </w:t>
      </w:r>
      <w:r w:rsidRPr="00925E39">
        <w:rPr>
          <w:rFonts w:ascii="Consolas" w:eastAsia="Times New Roman" w:hAnsi="Consolas" w:cs="Courier New"/>
          <w:color w:val="7D9029"/>
          <w:spacing w:val="3"/>
          <w:sz w:val="20"/>
          <w:szCs w:val="20"/>
          <w:bdr w:val="none" w:sz="0" w:space="0" w:color="auto" w:frame="1"/>
        </w:rPr>
        <w:t>levels =</w:t>
      </w:r>
      <w:r w:rsidRPr="00925E39">
        <w:rPr>
          <w:rFonts w:ascii="Consolas" w:eastAsia="Times New Roman" w:hAnsi="Consolas" w:cs="Courier New"/>
          <w:color w:val="333333"/>
          <w:spacing w:val="3"/>
          <w:sz w:val="20"/>
          <w:szCs w:val="20"/>
          <w:bdr w:val="none" w:sz="0" w:space="0" w:color="auto" w:frame="1"/>
        </w:rPr>
        <w:t xml:space="preserve"> </w:t>
      </w:r>
      <w:r w:rsidRPr="00925E39">
        <w:rPr>
          <w:rFonts w:ascii="Consolas" w:eastAsia="Times New Roman" w:hAnsi="Consolas" w:cs="Courier New"/>
          <w:color w:val="06287E"/>
          <w:spacing w:val="3"/>
          <w:sz w:val="20"/>
          <w:szCs w:val="20"/>
          <w:bdr w:val="none" w:sz="0" w:space="0" w:color="auto" w:frame="1"/>
        </w:rPr>
        <w:t>c</w:t>
      </w:r>
      <w:r w:rsidRPr="00925E39">
        <w:rPr>
          <w:rFonts w:ascii="Consolas" w:eastAsia="Times New Roman" w:hAnsi="Consolas" w:cs="Courier New"/>
          <w:color w:val="333333"/>
          <w:spacing w:val="3"/>
          <w:sz w:val="20"/>
          <w:szCs w:val="20"/>
          <w:bdr w:val="none" w:sz="0" w:space="0" w:color="auto" w:frame="1"/>
        </w:rPr>
        <w:t>(</w:t>
      </w:r>
      <w:r w:rsidRPr="00925E39">
        <w:rPr>
          <w:rFonts w:ascii="Consolas" w:eastAsia="Times New Roman" w:hAnsi="Consolas" w:cs="Courier New"/>
          <w:color w:val="4070A0"/>
          <w:spacing w:val="3"/>
          <w:sz w:val="20"/>
          <w:szCs w:val="20"/>
          <w:bdr w:val="none" w:sz="0" w:space="0" w:color="auto" w:frame="1"/>
        </w:rPr>
        <w:t>"low"</w:t>
      </w:r>
      <w:r w:rsidRPr="00925E39">
        <w:rPr>
          <w:rFonts w:ascii="Consolas" w:eastAsia="Times New Roman" w:hAnsi="Consolas" w:cs="Courier New"/>
          <w:color w:val="333333"/>
          <w:spacing w:val="3"/>
          <w:sz w:val="20"/>
          <w:szCs w:val="20"/>
          <w:bdr w:val="none" w:sz="0" w:space="0" w:color="auto" w:frame="1"/>
        </w:rPr>
        <w:t xml:space="preserve">, </w:t>
      </w:r>
      <w:r w:rsidRPr="00925E39">
        <w:rPr>
          <w:rFonts w:ascii="Consolas" w:eastAsia="Times New Roman" w:hAnsi="Consolas" w:cs="Courier New"/>
          <w:color w:val="4070A0"/>
          <w:spacing w:val="3"/>
          <w:sz w:val="20"/>
          <w:szCs w:val="20"/>
          <w:bdr w:val="none" w:sz="0" w:space="0" w:color="auto" w:frame="1"/>
        </w:rPr>
        <w:t>"medium"</w:t>
      </w:r>
      <w:r w:rsidRPr="00925E39">
        <w:rPr>
          <w:rFonts w:ascii="Consolas" w:eastAsia="Times New Roman" w:hAnsi="Consolas" w:cs="Courier New"/>
          <w:color w:val="333333"/>
          <w:spacing w:val="3"/>
          <w:sz w:val="20"/>
          <w:szCs w:val="20"/>
          <w:bdr w:val="none" w:sz="0" w:space="0" w:color="auto" w:frame="1"/>
        </w:rPr>
        <w:t xml:space="preserve">, </w:t>
      </w:r>
      <w:r w:rsidRPr="00925E39">
        <w:rPr>
          <w:rFonts w:ascii="Consolas" w:eastAsia="Times New Roman" w:hAnsi="Consolas" w:cs="Courier New"/>
          <w:color w:val="4070A0"/>
          <w:spacing w:val="3"/>
          <w:sz w:val="20"/>
          <w:szCs w:val="20"/>
          <w:bdr w:val="none" w:sz="0" w:space="0" w:color="auto" w:frame="1"/>
        </w:rPr>
        <w:t>"high"</w:t>
      </w:r>
      <w:r w:rsidRPr="00925E39">
        <w:rPr>
          <w:rFonts w:ascii="Consolas" w:eastAsia="Times New Roman" w:hAnsi="Consolas" w:cs="Courier New"/>
          <w:color w:val="333333"/>
          <w:spacing w:val="3"/>
          <w:sz w:val="20"/>
          <w:szCs w:val="20"/>
          <w:bdr w:val="none" w:sz="0" w:space="0" w:color="auto" w:frame="1"/>
        </w:rPr>
        <w:t>))</w:t>
      </w:r>
    </w:p>
    <w:p w14:paraId="73071746" w14:textId="77777777" w:rsidR="00925E39" w:rsidRPr="00925E39" w:rsidRDefault="00925E39" w:rsidP="00925E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25E39">
        <w:rPr>
          <w:rFonts w:ascii="Consolas" w:eastAsia="Times New Roman" w:hAnsi="Consolas" w:cs="Courier New"/>
          <w:color w:val="06287E"/>
          <w:spacing w:val="3"/>
          <w:sz w:val="20"/>
          <w:szCs w:val="20"/>
          <w:bdr w:val="none" w:sz="0" w:space="0" w:color="auto" w:frame="1"/>
        </w:rPr>
        <w:t>boxplot</w:t>
      </w:r>
      <w:r w:rsidRPr="00925E39">
        <w:rPr>
          <w:rFonts w:ascii="Consolas" w:eastAsia="Times New Roman" w:hAnsi="Consolas" w:cs="Courier New"/>
          <w:color w:val="333333"/>
          <w:spacing w:val="3"/>
          <w:sz w:val="20"/>
          <w:szCs w:val="20"/>
          <w:bdr w:val="none" w:sz="0" w:space="0" w:color="auto" w:frame="1"/>
        </w:rPr>
        <w:t xml:space="preserve">(weight </w:t>
      </w:r>
      <w:r w:rsidRPr="00925E39">
        <w:rPr>
          <w:rFonts w:ascii="Consolas" w:eastAsia="Times New Roman" w:hAnsi="Consolas" w:cs="Courier New"/>
          <w:color w:val="4070A0"/>
          <w:spacing w:val="3"/>
          <w:sz w:val="20"/>
          <w:szCs w:val="20"/>
          <w:bdr w:val="none" w:sz="0" w:space="0" w:color="auto" w:frame="1"/>
        </w:rPr>
        <w:t>~</w:t>
      </w:r>
      <w:r w:rsidRPr="00925E39">
        <w:rPr>
          <w:rFonts w:ascii="Consolas" w:eastAsia="Times New Roman" w:hAnsi="Consolas" w:cs="Courier New"/>
          <w:color w:val="333333"/>
          <w:spacing w:val="3"/>
          <w:sz w:val="20"/>
          <w:szCs w:val="20"/>
          <w:bdr w:val="none" w:sz="0" w:space="0" w:color="auto" w:frame="1"/>
        </w:rPr>
        <w:t xml:space="preserve"> nitrogen, </w:t>
      </w:r>
      <w:r w:rsidRPr="00925E39">
        <w:rPr>
          <w:rFonts w:ascii="Consolas" w:eastAsia="Times New Roman" w:hAnsi="Consolas" w:cs="Courier New"/>
          <w:color w:val="7D9029"/>
          <w:spacing w:val="3"/>
          <w:sz w:val="20"/>
          <w:szCs w:val="20"/>
          <w:bdr w:val="none" w:sz="0" w:space="0" w:color="auto" w:frame="1"/>
        </w:rPr>
        <w:t>data =</w:t>
      </w:r>
      <w:r w:rsidRPr="00925E39">
        <w:rPr>
          <w:rFonts w:ascii="Consolas" w:eastAsia="Times New Roman" w:hAnsi="Consolas" w:cs="Courier New"/>
          <w:color w:val="333333"/>
          <w:spacing w:val="3"/>
          <w:sz w:val="20"/>
          <w:szCs w:val="20"/>
          <w:bdr w:val="none" w:sz="0" w:space="0" w:color="auto" w:frame="1"/>
        </w:rPr>
        <w:t xml:space="preserve"> flowers, </w:t>
      </w:r>
    </w:p>
    <w:p w14:paraId="7214DD46" w14:textId="77777777" w:rsidR="00925E39" w:rsidRPr="00925E39" w:rsidRDefault="00925E39" w:rsidP="00925E3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925E39">
        <w:rPr>
          <w:rFonts w:ascii="Consolas" w:eastAsia="Times New Roman" w:hAnsi="Consolas" w:cs="Courier New"/>
          <w:color w:val="333333"/>
          <w:spacing w:val="3"/>
          <w:sz w:val="20"/>
          <w:szCs w:val="20"/>
          <w:bdr w:val="none" w:sz="0" w:space="0" w:color="auto" w:frame="1"/>
        </w:rPr>
        <w:t xml:space="preserve">          </w:t>
      </w:r>
      <w:r w:rsidRPr="00925E39">
        <w:rPr>
          <w:rFonts w:ascii="Consolas" w:eastAsia="Times New Roman" w:hAnsi="Consolas" w:cs="Courier New"/>
          <w:color w:val="7D9029"/>
          <w:spacing w:val="3"/>
          <w:sz w:val="20"/>
          <w:szCs w:val="20"/>
          <w:bdr w:val="none" w:sz="0" w:space="0" w:color="auto" w:frame="1"/>
        </w:rPr>
        <w:t>ylab =</w:t>
      </w:r>
      <w:r w:rsidRPr="00925E39">
        <w:rPr>
          <w:rFonts w:ascii="Consolas" w:eastAsia="Times New Roman" w:hAnsi="Consolas" w:cs="Courier New"/>
          <w:color w:val="333333"/>
          <w:spacing w:val="3"/>
          <w:sz w:val="20"/>
          <w:szCs w:val="20"/>
          <w:bdr w:val="none" w:sz="0" w:space="0" w:color="auto" w:frame="1"/>
        </w:rPr>
        <w:t xml:space="preserve"> </w:t>
      </w:r>
      <w:r w:rsidRPr="00925E39">
        <w:rPr>
          <w:rFonts w:ascii="Consolas" w:eastAsia="Times New Roman" w:hAnsi="Consolas" w:cs="Courier New"/>
          <w:color w:val="4070A0"/>
          <w:spacing w:val="3"/>
          <w:sz w:val="20"/>
          <w:szCs w:val="20"/>
          <w:bdr w:val="none" w:sz="0" w:space="0" w:color="auto" w:frame="1"/>
        </w:rPr>
        <w:t>"weight (g)"</w:t>
      </w:r>
      <w:r w:rsidRPr="00925E39">
        <w:rPr>
          <w:rFonts w:ascii="Consolas" w:eastAsia="Times New Roman" w:hAnsi="Consolas" w:cs="Courier New"/>
          <w:color w:val="333333"/>
          <w:spacing w:val="3"/>
          <w:sz w:val="20"/>
          <w:szCs w:val="20"/>
          <w:bdr w:val="none" w:sz="0" w:space="0" w:color="auto" w:frame="1"/>
        </w:rPr>
        <w:t xml:space="preserve">, </w:t>
      </w:r>
      <w:r w:rsidRPr="00925E39">
        <w:rPr>
          <w:rFonts w:ascii="Consolas" w:eastAsia="Times New Roman" w:hAnsi="Consolas" w:cs="Courier New"/>
          <w:color w:val="7D9029"/>
          <w:spacing w:val="3"/>
          <w:sz w:val="20"/>
          <w:szCs w:val="20"/>
          <w:bdr w:val="none" w:sz="0" w:space="0" w:color="auto" w:frame="1"/>
        </w:rPr>
        <w:t>xlab =</w:t>
      </w:r>
      <w:r w:rsidRPr="00925E39">
        <w:rPr>
          <w:rFonts w:ascii="Consolas" w:eastAsia="Times New Roman" w:hAnsi="Consolas" w:cs="Courier New"/>
          <w:color w:val="333333"/>
          <w:spacing w:val="3"/>
          <w:sz w:val="20"/>
          <w:szCs w:val="20"/>
          <w:bdr w:val="none" w:sz="0" w:space="0" w:color="auto" w:frame="1"/>
        </w:rPr>
        <w:t xml:space="preserve"> </w:t>
      </w:r>
      <w:r w:rsidRPr="00925E39">
        <w:rPr>
          <w:rFonts w:ascii="Consolas" w:eastAsia="Times New Roman" w:hAnsi="Consolas" w:cs="Courier New"/>
          <w:color w:val="4070A0"/>
          <w:spacing w:val="3"/>
          <w:sz w:val="20"/>
          <w:szCs w:val="20"/>
          <w:bdr w:val="none" w:sz="0" w:space="0" w:color="auto" w:frame="1"/>
        </w:rPr>
        <w:t>"nitrogen level"</w:t>
      </w:r>
      <w:r w:rsidRPr="00925E39">
        <w:rPr>
          <w:rFonts w:ascii="Consolas" w:eastAsia="Times New Roman" w:hAnsi="Consolas" w:cs="Courier New"/>
          <w:color w:val="333333"/>
          <w:spacing w:val="3"/>
          <w:sz w:val="20"/>
          <w:szCs w:val="20"/>
          <w:bdr w:val="none" w:sz="0" w:space="0" w:color="auto" w:frame="1"/>
        </w:rPr>
        <w:t>)</w:t>
      </w:r>
    </w:p>
    <w:p w14:paraId="70DB359F" w14:textId="77777777" w:rsidR="00410B44" w:rsidRDefault="00410B44" w:rsidP="00AF3765">
      <w:pPr>
        <w:rPr>
          <w:sz w:val="28"/>
          <w:szCs w:val="28"/>
        </w:rPr>
      </w:pPr>
    </w:p>
    <w:p w14:paraId="6BF41B8B" w14:textId="77777777" w:rsidR="00410B44" w:rsidRDefault="00410B44" w:rsidP="00AF3765">
      <w:pPr>
        <w:rPr>
          <w:sz w:val="28"/>
          <w:szCs w:val="28"/>
        </w:rPr>
      </w:pPr>
    </w:p>
    <w:p w14:paraId="6AC6D99A" w14:textId="77777777" w:rsidR="001C6ED4" w:rsidRPr="001C6ED4" w:rsidRDefault="001C6ED4" w:rsidP="001C6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C6ED4">
        <w:rPr>
          <w:rFonts w:ascii="Consolas" w:eastAsia="Times New Roman" w:hAnsi="Consolas" w:cs="Courier New"/>
          <w:color w:val="06287E"/>
          <w:spacing w:val="3"/>
          <w:sz w:val="20"/>
          <w:szCs w:val="20"/>
          <w:bdr w:val="none" w:sz="0" w:space="0" w:color="auto" w:frame="1"/>
        </w:rPr>
        <w:t>library</w:t>
      </w:r>
      <w:r w:rsidRPr="001C6ED4">
        <w:rPr>
          <w:rFonts w:ascii="Consolas" w:eastAsia="Times New Roman" w:hAnsi="Consolas" w:cs="Courier New"/>
          <w:color w:val="333333"/>
          <w:spacing w:val="3"/>
          <w:sz w:val="20"/>
          <w:szCs w:val="20"/>
          <w:bdr w:val="none" w:sz="0" w:space="0" w:color="auto" w:frame="1"/>
        </w:rPr>
        <w:t>(vioplot)</w:t>
      </w:r>
    </w:p>
    <w:p w14:paraId="6996E480" w14:textId="77777777" w:rsidR="001C6ED4" w:rsidRPr="001C6ED4" w:rsidRDefault="001C6ED4" w:rsidP="001C6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C6ED4">
        <w:rPr>
          <w:rFonts w:ascii="Consolas" w:eastAsia="Times New Roman" w:hAnsi="Consolas" w:cs="Courier New"/>
          <w:color w:val="06287E"/>
          <w:spacing w:val="3"/>
          <w:sz w:val="20"/>
          <w:szCs w:val="20"/>
          <w:bdr w:val="none" w:sz="0" w:space="0" w:color="auto" w:frame="1"/>
        </w:rPr>
        <w:t>vioplot</w:t>
      </w:r>
      <w:r w:rsidRPr="001C6ED4">
        <w:rPr>
          <w:rFonts w:ascii="Consolas" w:eastAsia="Times New Roman" w:hAnsi="Consolas" w:cs="Courier New"/>
          <w:color w:val="333333"/>
          <w:spacing w:val="3"/>
          <w:sz w:val="20"/>
          <w:szCs w:val="20"/>
          <w:bdr w:val="none" w:sz="0" w:space="0" w:color="auto" w:frame="1"/>
        </w:rPr>
        <w:t xml:space="preserve">(weight </w:t>
      </w:r>
      <w:r w:rsidRPr="001C6ED4">
        <w:rPr>
          <w:rFonts w:ascii="Consolas" w:eastAsia="Times New Roman" w:hAnsi="Consolas" w:cs="Courier New"/>
          <w:color w:val="4070A0"/>
          <w:spacing w:val="3"/>
          <w:sz w:val="20"/>
          <w:szCs w:val="20"/>
          <w:bdr w:val="none" w:sz="0" w:space="0" w:color="auto" w:frame="1"/>
        </w:rPr>
        <w:t>~</w:t>
      </w:r>
      <w:r w:rsidRPr="001C6ED4">
        <w:rPr>
          <w:rFonts w:ascii="Consolas" w:eastAsia="Times New Roman" w:hAnsi="Consolas" w:cs="Courier New"/>
          <w:color w:val="333333"/>
          <w:spacing w:val="3"/>
          <w:sz w:val="20"/>
          <w:szCs w:val="20"/>
          <w:bdr w:val="none" w:sz="0" w:space="0" w:color="auto" w:frame="1"/>
        </w:rPr>
        <w:t xml:space="preserve"> nitrogen, </w:t>
      </w:r>
      <w:r w:rsidRPr="001C6ED4">
        <w:rPr>
          <w:rFonts w:ascii="Consolas" w:eastAsia="Times New Roman" w:hAnsi="Consolas" w:cs="Courier New"/>
          <w:color w:val="7D9029"/>
          <w:spacing w:val="3"/>
          <w:sz w:val="20"/>
          <w:szCs w:val="20"/>
          <w:bdr w:val="none" w:sz="0" w:space="0" w:color="auto" w:frame="1"/>
        </w:rPr>
        <w:t>data =</w:t>
      </w:r>
      <w:r w:rsidRPr="001C6ED4">
        <w:rPr>
          <w:rFonts w:ascii="Consolas" w:eastAsia="Times New Roman" w:hAnsi="Consolas" w:cs="Courier New"/>
          <w:color w:val="333333"/>
          <w:spacing w:val="3"/>
          <w:sz w:val="20"/>
          <w:szCs w:val="20"/>
          <w:bdr w:val="none" w:sz="0" w:space="0" w:color="auto" w:frame="1"/>
        </w:rPr>
        <w:t xml:space="preserve"> flowers, </w:t>
      </w:r>
    </w:p>
    <w:p w14:paraId="5CC8F091" w14:textId="77777777" w:rsidR="001C6ED4" w:rsidRPr="001C6ED4" w:rsidRDefault="001C6ED4" w:rsidP="001C6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1C6ED4">
        <w:rPr>
          <w:rFonts w:ascii="Consolas" w:eastAsia="Times New Roman" w:hAnsi="Consolas" w:cs="Courier New"/>
          <w:color w:val="333333"/>
          <w:spacing w:val="3"/>
          <w:sz w:val="20"/>
          <w:szCs w:val="20"/>
          <w:bdr w:val="none" w:sz="0" w:space="0" w:color="auto" w:frame="1"/>
        </w:rPr>
        <w:t xml:space="preserve">         </w:t>
      </w:r>
      <w:r w:rsidRPr="001C6ED4">
        <w:rPr>
          <w:rFonts w:ascii="Consolas" w:eastAsia="Times New Roman" w:hAnsi="Consolas" w:cs="Courier New"/>
          <w:color w:val="7D9029"/>
          <w:spacing w:val="3"/>
          <w:sz w:val="20"/>
          <w:szCs w:val="20"/>
          <w:bdr w:val="none" w:sz="0" w:space="0" w:color="auto" w:frame="1"/>
        </w:rPr>
        <w:t>ylab =</w:t>
      </w:r>
      <w:r w:rsidRPr="001C6ED4">
        <w:rPr>
          <w:rFonts w:ascii="Consolas" w:eastAsia="Times New Roman" w:hAnsi="Consolas" w:cs="Courier New"/>
          <w:color w:val="333333"/>
          <w:spacing w:val="3"/>
          <w:sz w:val="20"/>
          <w:szCs w:val="20"/>
          <w:bdr w:val="none" w:sz="0" w:space="0" w:color="auto" w:frame="1"/>
        </w:rPr>
        <w:t xml:space="preserve"> </w:t>
      </w:r>
      <w:r w:rsidRPr="001C6ED4">
        <w:rPr>
          <w:rFonts w:ascii="Consolas" w:eastAsia="Times New Roman" w:hAnsi="Consolas" w:cs="Courier New"/>
          <w:color w:val="4070A0"/>
          <w:spacing w:val="3"/>
          <w:sz w:val="20"/>
          <w:szCs w:val="20"/>
          <w:bdr w:val="none" w:sz="0" w:space="0" w:color="auto" w:frame="1"/>
        </w:rPr>
        <w:t>"weight (g)"</w:t>
      </w:r>
      <w:r w:rsidRPr="001C6ED4">
        <w:rPr>
          <w:rFonts w:ascii="Consolas" w:eastAsia="Times New Roman" w:hAnsi="Consolas" w:cs="Courier New"/>
          <w:color w:val="333333"/>
          <w:spacing w:val="3"/>
          <w:sz w:val="20"/>
          <w:szCs w:val="20"/>
          <w:bdr w:val="none" w:sz="0" w:space="0" w:color="auto" w:frame="1"/>
        </w:rPr>
        <w:t xml:space="preserve">, </w:t>
      </w:r>
      <w:r w:rsidRPr="001C6ED4">
        <w:rPr>
          <w:rFonts w:ascii="Consolas" w:eastAsia="Times New Roman" w:hAnsi="Consolas" w:cs="Courier New"/>
          <w:color w:val="7D9029"/>
          <w:spacing w:val="3"/>
          <w:sz w:val="20"/>
          <w:szCs w:val="20"/>
          <w:bdr w:val="none" w:sz="0" w:space="0" w:color="auto" w:frame="1"/>
        </w:rPr>
        <w:t>xlab =</w:t>
      </w:r>
      <w:r w:rsidRPr="001C6ED4">
        <w:rPr>
          <w:rFonts w:ascii="Consolas" w:eastAsia="Times New Roman" w:hAnsi="Consolas" w:cs="Courier New"/>
          <w:color w:val="333333"/>
          <w:spacing w:val="3"/>
          <w:sz w:val="20"/>
          <w:szCs w:val="20"/>
          <w:bdr w:val="none" w:sz="0" w:space="0" w:color="auto" w:frame="1"/>
        </w:rPr>
        <w:t xml:space="preserve"> </w:t>
      </w:r>
      <w:r w:rsidRPr="001C6ED4">
        <w:rPr>
          <w:rFonts w:ascii="Consolas" w:eastAsia="Times New Roman" w:hAnsi="Consolas" w:cs="Courier New"/>
          <w:color w:val="4070A0"/>
          <w:spacing w:val="3"/>
          <w:sz w:val="20"/>
          <w:szCs w:val="20"/>
          <w:bdr w:val="none" w:sz="0" w:space="0" w:color="auto" w:frame="1"/>
        </w:rPr>
        <w:t>"nitrogen level"</w:t>
      </w:r>
      <w:r w:rsidRPr="001C6ED4">
        <w:rPr>
          <w:rFonts w:ascii="Consolas" w:eastAsia="Times New Roman" w:hAnsi="Consolas" w:cs="Courier New"/>
          <w:color w:val="333333"/>
          <w:spacing w:val="3"/>
          <w:sz w:val="20"/>
          <w:szCs w:val="20"/>
          <w:bdr w:val="none" w:sz="0" w:space="0" w:color="auto" w:frame="1"/>
        </w:rPr>
        <w:t>,</w:t>
      </w:r>
    </w:p>
    <w:p w14:paraId="23C1E45D" w14:textId="77777777" w:rsidR="001C6ED4" w:rsidRPr="001C6ED4" w:rsidRDefault="001C6ED4" w:rsidP="001C6E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1C6ED4">
        <w:rPr>
          <w:rFonts w:ascii="Consolas" w:eastAsia="Times New Roman" w:hAnsi="Consolas" w:cs="Courier New"/>
          <w:color w:val="333333"/>
          <w:spacing w:val="3"/>
          <w:sz w:val="20"/>
          <w:szCs w:val="20"/>
          <w:bdr w:val="none" w:sz="0" w:space="0" w:color="auto" w:frame="1"/>
        </w:rPr>
        <w:t xml:space="preserve">         </w:t>
      </w:r>
      <w:r w:rsidRPr="001C6ED4">
        <w:rPr>
          <w:rFonts w:ascii="Consolas" w:eastAsia="Times New Roman" w:hAnsi="Consolas" w:cs="Courier New"/>
          <w:color w:val="7D9029"/>
          <w:spacing w:val="3"/>
          <w:sz w:val="20"/>
          <w:szCs w:val="20"/>
          <w:bdr w:val="none" w:sz="0" w:space="0" w:color="auto" w:frame="1"/>
        </w:rPr>
        <w:t>col =</w:t>
      </w:r>
      <w:r w:rsidRPr="001C6ED4">
        <w:rPr>
          <w:rFonts w:ascii="Consolas" w:eastAsia="Times New Roman" w:hAnsi="Consolas" w:cs="Courier New"/>
          <w:color w:val="333333"/>
          <w:spacing w:val="3"/>
          <w:sz w:val="20"/>
          <w:szCs w:val="20"/>
          <w:bdr w:val="none" w:sz="0" w:space="0" w:color="auto" w:frame="1"/>
        </w:rPr>
        <w:t xml:space="preserve"> </w:t>
      </w:r>
      <w:r w:rsidRPr="001C6ED4">
        <w:rPr>
          <w:rFonts w:ascii="Consolas" w:eastAsia="Times New Roman" w:hAnsi="Consolas" w:cs="Courier New"/>
          <w:color w:val="4070A0"/>
          <w:spacing w:val="3"/>
          <w:sz w:val="20"/>
          <w:szCs w:val="20"/>
          <w:bdr w:val="none" w:sz="0" w:space="0" w:color="auto" w:frame="1"/>
        </w:rPr>
        <w:t>"lightblue"</w:t>
      </w:r>
      <w:r w:rsidRPr="001C6ED4">
        <w:rPr>
          <w:rFonts w:ascii="Consolas" w:eastAsia="Times New Roman" w:hAnsi="Consolas" w:cs="Courier New"/>
          <w:color w:val="333333"/>
          <w:spacing w:val="3"/>
          <w:sz w:val="20"/>
          <w:szCs w:val="20"/>
          <w:bdr w:val="none" w:sz="0" w:space="0" w:color="auto" w:frame="1"/>
        </w:rPr>
        <w:t>)</w:t>
      </w:r>
    </w:p>
    <w:p w14:paraId="095E0550" w14:textId="77777777" w:rsidR="001C6ED4" w:rsidRDefault="001C6ED4" w:rsidP="00AF3765">
      <w:pPr>
        <w:rPr>
          <w:sz w:val="28"/>
          <w:szCs w:val="28"/>
        </w:rPr>
      </w:pPr>
    </w:p>
    <w:p w14:paraId="1ADE0339" w14:textId="0D9063B8" w:rsidR="00410B44" w:rsidRPr="00601590" w:rsidRDefault="00E51FCE" w:rsidP="00AF3765">
      <w:pPr>
        <w:rPr>
          <w:b/>
          <w:bCs/>
          <w:sz w:val="28"/>
          <w:szCs w:val="28"/>
        </w:rPr>
      </w:pPr>
      <w:r w:rsidRPr="00601590">
        <w:rPr>
          <w:b/>
          <w:bCs/>
          <w:sz w:val="28"/>
          <w:szCs w:val="28"/>
          <w:highlight w:val="yellow"/>
        </w:rPr>
        <w:t>Cod</w:t>
      </w:r>
      <w:r w:rsidR="00601590" w:rsidRPr="00601590">
        <w:rPr>
          <w:b/>
          <w:bCs/>
          <w:sz w:val="28"/>
          <w:szCs w:val="28"/>
          <w:highlight w:val="yellow"/>
        </w:rPr>
        <w:t>plot</w:t>
      </w:r>
    </w:p>
    <w:p w14:paraId="23DEE58E" w14:textId="77777777" w:rsidR="00601590" w:rsidRPr="00601590" w:rsidRDefault="00601590" w:rsidP="006015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01590">
        <w:rPr>
          <w:rFonts w:ascii="Consolas" w:eastAsia="Times New Roman" w:hAnsi="Consolas" w:cs="Courier New"/>
          <w:color w:val="06287E"/>
          <w:spacing w:val="3"/>
          <w:sz w:val="20"/>
          <w:szCs w:val="20"/>
          <w:bdr w:val="none" w:sz="0" w:space="0" w:color="auto" w:frame="1"/>
        </w:rPr>
        <w:t>coplot</w:t>
      </w:r>
      <w:r w:rsidRPr="00601590">
        <w:rPr>
          <w:rFonts w:ascii="Consolas" w:eastAsia="Times New Roman" w:hAnsi="Consolas" w:cs="Courier New"/>
          <w:color w:val="333333"/>
          <w:spacing w:val="3"/>
          <w:sz w:val="20"/>
          <w:szCs w:val="20"/>
          <w:bdr w:val="none" w:sz="0" w:space="0" w:color="auto" w:frame="1"/>
        </w:rPr>
        <w:t xml:space="preserve">(flowers </w:t>
      </w:r>
      <w:r w:rsidRPr="00601590">
        <w:rPr>
          <w:rFonts w:ascii="Consolas" w:eastAsia="Times New Roman" w:hAnsi="Consolas" w:cs="Courier New"/>
          <w:color w:val="4070A0"/>
          <w:spacing w:val="3"/>
          <w:sz w:val="20"/>
          <w:szCs w:val="20"/>
          <w:bdr w:val="none" w:sz="0" w:space="0" w:color="auto" w:frame="1"/>
        </w:rPr>
        <w:t>~</w:t>
      </w:r>
      <w:r w:rsidRPr="00601590">
        <w:rPr>
          <w:rFonts w:ascii="Consolas" w:eastAsia="Times New Roman" w:hAnsi="Consolas" w:cs="Courier New"/>
          <w:color w:val="333333"/>
          <w:spacing w:val="3"/>
          <w:sz w:val="20"/>
          <w:szCs w:val="20"/>
          <w:bdr w:val="none" w:sz="0" w:space="0" w:color="auto" w:frame="1"/>
        </w:rPr>
        <w:t xml:space="preserve"> weight</w:t>
      </w:r>
      <w:r w:rsidRPr="00601590">
        <w:rPr>
          <w:rFonts w:ascii="Consolas" w:eastAsia="Times New Roman" w:hAnsi="Consolas" w:cs="Courier New"/>
          <w:color w:val="4070A0"/>
          <w:spacing w:val="3"/>
          <w:sz w:val="20"/>
          <w:szCs w:val="20"/>
          <w:bdr w:val="none" w:sz="0" w:space="0" w:color="auto" w:frame="1"/>
        </w:rPr>
        <w:t>|</w:t>
      </w:r>
      <w:r w:rsidRPr="00601590">
        <w:rPr>
          <w:rFonts w:ascii="Consolas" w:eastAsia="Times New Roman" w:hAnsi="Consolas" w:cs="Courier New"/>
          <w:color w:val="333333"/>
          <w:spacing w:val="3"/>
          <w:sz w:val="20"/>
          <w:szCs w:val="20"/>
          <w:bdr w:val="none" w:sz="0" w:space="0" w:color="auto" w:frame="1"/>
        </w:rPr>
        <w:t xml:space="preserve">nitrogen </w:t>
      </w:r>
      <w:r w:rsidRPr="00601590">
        <w:rPr>
          <w:rFonts w:ascii="Consolas" w:eastAsia="Times New Roman" w:hAnsi="Consolas" w:cs="Courier New"/>
          <w:color w:val="4070A0"/>
          <w:spacing w:val="3"/>
          <w:sz w:val="20"/>
          <w:szCs w:val="20"/>
          <w:bdr w:val="none" w:sz="0" w:space="0" w:color="auto" w:frame="1"/>
        </w:rPr>
        <w:t>*</w:t>
      </w:r>
      <w:r w:rsidRPr="00601590">
        <w:rPr>
          <w:rFonts w:ascii="Consolas" w:eastAsia="Times New Roman" w:hAnsi="Consolas" w:cs="Courier New"/>
          <w:color w:val="333333"/>
          <w:spacing w:val="3"/>
          <w:sz w:val="20"/>
          <w:szCs w:val="20"/>
          <w:bdr w:val="none" w:sz="0" w:space="0" w:color="auto" w:frame="1"/>
        </w:rPr>
        <w:t xml:space="preserve"> treat, </w:t>
      </w:r>
      <w:r w:rsidRPr="00601590">
        <w:rPr>
          <w:rFonts w:ascii="Consolas" w:eastAsia="Times New Roman" w:hAnsi="Consolas" w:cs="Courier New"/>
          <w:color w:val="7D9029"/>
          <w:spacing w:val="3"/>
          <w:sz w:val="20"/>
          <w:szCs w:val="20"/>
          <w:bdr w:val="none" w:sz="0" w:space="0" w:color="auto" w:frame="1"/>
        </w:rPr>
        <w:t>data =</w:t>
      </w:r>
      <w:r w:rsidRPr="00601590">
        <w:rPr>
          <w:rFonts w:ascii="Consolas" w:eastAsia="Times New Roman" w:hAnsi="Consolas" w:cs="Courier New"/>
          <w:color w:val="333333"/>
          <w:spacing w:val="3"/>
          <w:sz w:val="20"/>
          <w:szCs w:val="20"/>
          <w:bdr w:val="none" w:sz="0" w:space="0" w:color="auto" w:frame="1"/>
        </w:rPr>
        <w:t xml:space="preserve"> flowers,</w:t>
      </w:r>
    </w:p>
    <w:p w14:paraId="391935E1" w14:textId="77777777" w:rsidR="00601590" w:rsidRPr="00601590" w:rsidRDefault="00601590" w:rsidP="006015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01590">
        <w:rPr>
          <w:rFonts w:ascii="Consolas" w:eastAsia="Times New Roman" w:hAnsi="Consolas" w:cs="Courier New"/>
          <w:color w:val="333333"/>
          <w:spacing w:val="3"/>
          <w:sz w:val="20"/>
          <w:szCs w:val="20"/>
          <w:bdr w:val="none" w:sz="0" w:space="0" w:color="auto" w:frame="1"/>
        </w:rPr>
        <w:t xml:space="preserve">        </w:t>
      </w:r>
      <w:r w:rsidRPr="00601590">
        <w:rPr>
          <w:rFonts w:ascii="Consolas" w:eastAsia="Times New Roman" w:hAnsi="Consolas" w:cs="Courier New"/>
          <w:color w:val="7D9029"/>
          <w:spacing w:val="3"/>
          <w:sz w:val="20"/>
          <w:szCs w:val="20"/>
          <w:bdr w:val="none" w:sz="0" w:space="0" w:color="auto" w:frame="1"/>
        </w:rPr>
        <w:t>panel =</w:t>
      </w:r>
      <w:r w:rsidRPr="00601590">
        <w:rPr>
          <w:rFonts w:ascii="Consolas" w:eastAsia="Times New Roman" w:hAnsi="Consolas" w:cs="Courier New"/>
          <w:color w:val="333333"/>
          <w:spacing w:val="3"/>
          <w:sz w:val="20"/>
          <w:szCs w:val="20"/>
          <w:bdr w:val="none" w:sz="0" w:space="0" w:color="auto" w:frame="1"/>
        </w:rPr>
        <w:t xml:space="preserve"> </w:t>
      </w:r>
      <w:r w:rsidRPr="00601590">
        <w:rPr>
          <w:rFonts w:ascii="Consolas" w:eastAsia="Times New Roman" w:hAnsi="Consolas" w:cs="Courier New"/>
          <w:b/>
          <w:bCs/>
          <w:color w:val="007020"/>
          <w:spacing w:val="3"/>
          <w:sz w:val="20"/>
          <w:szCs w:val="20"/>
          <w:bdr w:val="none" w:sz="0" w:space="0" w:color="auto" w:frame="1"/>
        </w:rPr>
        <w:t>function</w:t>
      </w:r>
      <w:r w:rsidRPr="00601590">
        <w:rPr>
          <w:rFonts w:ascii="Consolas" w:eastAsia="Times New Roman" w:hAnsi="Consolas" w:cs="Courier New"/>
          <w:color w:val="333333"/>
          <w:spacing w:val="3"/>
          <w:sz w:val="20"/>
          <w:szCs w:val="20"/>
          <w:bdr w:val="none" w:sz="0" w:space="0" w:color="auto" w:frame="1"/>
        </w:rPr>
        <w:t>(x, y, ...) {</w:t>
      </w:r>
    </w:p>
    <w:p w14:paraId="1734C28C" w14:textId="77777777" w:rsidR="00601590" w:rsidRPr="00601590" w:rsidRDefault="00601590" w:rsidP="006015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01590">
        <w:rPr>
          <w:rFonts w:ascii="Consolas" w:eastAsia="Times New Roman" w:hAnsi="Consolas" w:cs="Courier New"/>
          <w:color w:val="333333"/>
          <w:spacing w:val="3"/>
          <w:sz w:val="20"/>
          <w:szCs w:val="20"/>
          <w:bdr w:val="none" w:sz="0" w:space="0" w:color="auto" w:frame="1"/>
        </w:rPr>
        <w:t xml:space="preserve">        </w:t>
      </w:r>
      <w:r w:rsidRPr="00601590">
        <w:rPr>
          <w:rFonts w:ascii="Consolas" w:eastAsia="Times New Roman" w:hAnsi="Consolas" w:cs="Courier New"/>
          <w:color w:val="06287E"/>
          <w:spacing w:val="3"/>
          <w:sz w:val="20"/>
          <w:szCs w:val="20"/>
          <w:bdr w:val="none" w:sz="0" w:space="0" w:color="auto" w:frame="1"/>
        </w:rPr>
        <w:t>points</w:t>
      </w:r>
      <w:r w:rsidRPr="00601590">
        <w:rPr>
          <w:rFonts w:ascii="Consolas" w:eastAsia="Times New Roman" w:hAnsi="Consolas" w:cs="Courier New"/>
          <w:color w:val="333333"/>
          <w:spacing w:val="3"/>
          <w:sz w:val="20"/>
          <w:szCs w:val="20"/>
          <w:bdr w:val="none" w:sz="0" w:space="0" w:color="auto" w:frame="1"/>
        </w:rPr>
        <w:t>(x, y, ...)</w:t>
      </w:r>
    </w:p>
    <w:p w14:paraId="5E18251D" w14:textId="77777777" w:rsidR="00601590" w:rsidRPr="00601590" w:rsidRDefault="00601590" w:rsidP="006015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601590">
        <w:rPr>
          <w:rFonts w:ascii="Consolas" w:eastAsia="Times New Roman" w:hAnsi="Consolas" w:cs="Courier New"/>
          <w:color w:val="333333"/>
          <w:spacing w:val="3"/>
          <w:sz w:val="20"/>
          <w:szCs w:val="20"/>
          <w:bdr w:val="none" w:sz="0" w:space="0" w:color="auto" w:frame="1"/>
        </w:rPr>
        <w:t xml:space="preserve">        </w:t>
      </w:r>
      <w:r w:rsidRPr="00601590">
        <w:rPr>
          <w:rFonts w:ascii="Consolas" w:eastAsia="Times New Roman" w:hAnsi="Consolas" w:cs="Courier New"/>
          <w:color w:val="06287E"/>
          <w:spacing w:val="3"/>
          <w:sz w:val="20"/>
          <w:szCs w:val="20"/>
          <w:bdr w:val="none" w:sz="0" w:space="0" w:color="auto" w:frame="1"/>
        </w:rPr>
        <w:t>abline</w:t>
      </w:r>
      <w:r w:rsidRPr="00601590">
        <w:rPr>
          <w:rFonts w:ascii="Consolas" w:eastAsia="Times New Roman" w:hAnsi="Consolas" w:cs="Courier New"/>
          <w:color w:val="333333"/>
          <w:spacing w:val="3"/>
          <w:sz w:val="20"/>
          <w:szCs w:val="20"/>
          <w:bdr w:val="none" w:sz="0" w:space="0" w:color="auto" w:frame="1"/>
        </w:rPr>
        <w:t>(</w:t>
      </w:r>
      <w:r w:rsidRPr="00601590">
        <w:rPr>
          <w:rFonts w:ascii="Consolas" w:eastAsia="Times New Roman" w:hAnsi="Consolas" w:cs="Courier New"/>
          <w:color w:val="06287E"/>
          <w:spacing w:val="3"/>
          <w:sz w:val="20"/>
          <w:szCs w:val="20"/>
          <w:bdr w:val="none" w:sz="0" w:space="0" w:color="auto" w:frame="1"/>
        </w:rPr>
        <w:t>lm</w:t>
      </w:r>
      <w:r w:rsidRPr="00601590">
        <w:rPr>
          <w:rFonts w:ascii="Consolas" w:eastAsia="Times New Roman" w:hAnsi="Consolas" w:cs="Courier New"/>
          <w:color w:val="333333"/>
          <w:spacing w:val="3"/>
          <w:sz w:val="20"/>
          <w:szCs w:val="20"/>
          <w:bdr w:val="none" w:sz="0" w:space="0" w:color="auto" w:frame="1"/>
        </w:rPr>
        <w:t xml:space="preserve">(y </w:t>
      </w:r>
      <w:r w:rsidRPr="00601590">
        <w:rPr>
          <w:rFonts w:ascii="Consolas" w:eastAsia="Times New Roman" w:hAnsi="Consolas" w:cs="Courier New"/>
          <w:color w:val="4070A0"/>
          <w:spacing w:val="3"/>
          <w:sz w:val="20"/>
          <w:szCs w:val="20"/>
          <w:bdr w:val="none" w:sz="0" w:space="0" w:color="auto" w:frame="1"/>
        </w:rPr>
        <w:t>~</w:t>
      </w:r>
      <w:r w:rsidRPr="00601590">
        <w:rPr>
          <w:rFonts w:ascii="Consolas" w:eastAsia="Times New Roman" w:hAnsi="Consolas" w:cs="Courier New"/>
          <w:color w:val="333333"/>
          <w:spacing w:val="3"/>
          <w:sz w:val="20"/>
          <w:szCs w:val="20"/>
          <w:bdr w:val="none" w:sz="0" w:space="0" w:color="auto" w:frame="1"/>
        </w:rPr>
        <w:t xml:space="preserve"> x), </w:t>
      </w:r>
      <w:r w:rsidRPr="00601590">
        <w:rPr>
          <w:rFonts w:ascii="Consolas" w:eastAsia="Times New Roman" w:hAnsi="Consolas" w:cs="Courier New"/>
          <w:color w:val="7D9029"/>
          <w:spacing w:val="3"/>
          <w:sz w:val="20"/>
          <w:szCs w:val="20"/>
          <w:bdr w:val="none" w:sz="0" w:space="0" w:color="auto" w:frame="1"/>
        </w:rPr>
        <w:t>col =</w:t>
      </w:r>
      <w:r w:rsidRPr="00601590">
        <w:rPr>
          <w:rFonts w:ascii="Consolas" w:eastAsia="Times New Roman" w:hAnsi="Consolas" w:cs="Courier New"/>
          <w:color w:val="333333"/>
          <w:spacing w:val="3"/>
          <w:sz w:val="20"/>
          <w:szCs w:val="20"/>
          <w:bdr w:val="none" w:sz="0" w:space="0" w:color="auto" w:frame="1"/>
        </w:rPr>
        <w:t xml:space="preserve"> </w:t>
      </w:r>
      <w:r w:rsidRPr="00601590">
        <w:rPr>
          <w:rFonts w:ascii="Consolas" w:eastAsia="Times New Roman" w:hAnsi="Consolas" w:cs="Courier New"/>
          <w:color w:val="4070A0"/>
          <w:spacing w:val="3"/>
          <w:sz w:val="20"/>
          <w:szCs w:val="20"/>
          <w:bdr w:val="none" w:sz="0" w:space="0" w:color="auto" w:frame="1"/>
        </w:rPr>
        <w:t>"blue"</w:t>
      </w:r>
      <w:r w:rsidRPr="00601590">
        <w:rPr>
          <w:rFonts w:ascii="Consolas" w:eastAsia="Times New Roman" w:hAnsi="Consolas" w:cs="Courier New"/>
          <w:color w:val="333333"/>
          <w:spacing w:val="3"/>
          <w:sz w:val="20"/>
          <w:szCs w:val="20"/>
          <w:bdr w:val="none" w:sz="0" w:space="0" w:color="auto" w:frame="1"/>
        </w:rPr>
        <w:t>)})</w:t>
      </w:r>
    </w:p>
    <w:p w14:paraId="113131D7" w14:textId="77777777" w:rsidR="00601590" w:rsidRDefault="00601590" w:rsidP="00AF3765">
      <w:pPr>
        <w:rPr>
          <w:sz w:val="28"/>
          <w:szCs w:val="28"/>
        </w:rPr>
      </w:pPr>
    </w:p>
    <w:p w14:paraId="59413E52" w14:textId="77777777" w:rsidR="00410B44" w:rsidRDefault="00410B44" w:rsidP="00AF3765">
      <w:pPr>
        <w:rPr>
          <w:sz w:val="28"/>
          <w:szCs w:val="28"/>
        </w:rPr>
      </w:pPr>
    </w:p>
    <w:p w14:paraId="2ECEBECB" w14:textId="77777777" w:rsidR="00410B44" w:rsidRDefault="00410B44" w:rsidP="00AF3765">
      <w:pPr>
        <w:rPr>
          <w:sz w:val="28"/>
          <w:szCs w:val="28"/>
        </w:rPr>
      </w:pPr>
    </w:p>
    <w:p w14:paraId="06D2D7C9" w14:textId="77777777" w:rsidR="00410B44" w:rsidRPr="00FF472D" w:rsidRDefault="00410B44" w:rsidP="00AF3765">
      <w:pPr>
        <w:rPr>
          <w:sz w:val="28"/>
          <w:szCs w:val="28"/>
        </w:rPr>
      </w:pPr>
    </w:p>
    <w:p w14:paraId="2635EF7C" w14:textId="7E3136CB" w:rsidR="000360C1" w:rsidRPr="00FF472D" w:rsidRDefault="000360C1" w:rsidP="00AF3765">
      <w:pPr>
        <w:rPr>
          <w:sz w:val="28"/>
          <w:szCs w:val="28"/>
        </w:rPr>
      </w:pPr>
    </w:p>
    <w:p w14:paraId="41100647" w14:textId="30756F86" w:rsidR="000360C1" w:rsidRPr="00FF472D" w:rsidRDefault="000360C1" w:rsidP="00AF3765">
      <w:pPr>
        <w:rPr>
          <w:b/>
          <w:bCs/>
          <w:sz w:val="28"/>
          <w:szCs w:val="28"/>
        </w:rPr>
      </w:pPr>
      <w:r w:rsidRPr="00FF472D">
        <w:rPr>
          <w:b/>
          <w:bCs/>
          <w:sz w:val="28"/>
          <w:szCs w:val="28"/>
          <w:highlight w:val="yellow"/>
        </w:rPr>
        <w:t>Histogram</w:t>
      </w:r>
    </w:p>
    <w:p w14:paraId="244440D9" w14:textId="1196017E" w:rsidR="000360C1" w:rsidRPr="00FF472D" w:rsidRDefault="000360C1" w:rsidP="000360C1">
      <w:pPr>
        <w:rPr>
          <w:sz w:val="28"/>
          <w:szCs w:val="28"/>
        </w:rPr>
      </w:pPr>
      <w:r w:rsidRPr="00FF472D">
        <w:rPr>
          <w:sz w:val="28"/>
          <w:szCs w:val="28"/>
        </w:rPr>
        <w:t>When looking at a single variable, histograms are a useful tool. hist() is the associated R function. Like plot(),  hist() is best used by just passing in a single vector.</w:t>
      </w:r>
    </w:p>
    <w:p w14:paraId="0D00F622" w14:textId="77777777" w:rsidR="00E5794D" w:rsidRPr="00E5794D" w:rsidRDefault="00E5794D" w:rsidP="00E57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5794D">
        <w:rPr>
          <w:rFonts w:ascii="Consolas" w:eastAsia="Times New Roman" w:hAnsi="Consolas" w:cs="Courier New"/>
          <w:color w:val="333333"/>
          <w:spacing w:val="3"/>
          <w:sz w:val="20"/>
          <w:szCs w:val="20"/>
          <w:bdr w:val="none" w:sz="0" w:space="0" w:color="auto" w:frame="1"/>
        </w:rPr>
        <w:t xml:space="preserve">dens </w:t>
      </w:r>
      <w:r w:rsidRPr="00E5794D">
        <w:rPr>
          <w:rFonts w:ascii="Consolas" w:eastAsia="Times New Roman" w:hAnsi="Consolas" w:cs="Courier New"/>
          <w:color w:val="007020"/>
          <w:spacing w:val="3"/>
          <w:sz w:val="20"/>
          <w:szCs w:val="20"/>
          <w:bdr w:val="none" w:sz="0" w:space="0" w:color="auto" w:frame="1"/>
        </w:rPr>
        <w:t>&lt;-</w:t>
      </w:r>
      <w:r w:rsidRPr="00E5794D">
        <w:rPr>
          <w:rFonts w:ascii="Consolas" w:eastAsia="Times New Roman" w:hAnsi="Consolas" w:cs="Courier New"/>
          <w:color w:val="333333"/>
          <w:spacing w:val="3"/>
          <w:sz w:val="20"/>
          <w:szCs w:val="20"/>
          <w:bdr w:val="none" w:sz="0" w:space="0" w:color="auto" w:frame="1"/>
        </w:rPr>
        <w:t xml:space="preserve"> </w:t>
      </w:r>
      <w:r w:rsidRPr="00E5794D">
        <w:rPr>
          <w:rFonts w:ascii="Consolas" w:eastAsia="Times New Roman" w:hAnsi="Consolas" w:cs="Courier New"/>
          <w:color w:val="06287E"/>
          <w:spacing w:val="3"/>
          <w:sz w:val="20"/>
          <w:szCs w:val="20"/>
          <w:bdr w:val="none" w:sz="0" w:space="0" w:color="auto" w:frame="1"/>
        </w:rPr>
        <w:t>density</w:t>
      </w:r>
      <w:r w:rsidRPr="00E5794D">
        <w:rPr>
          <w:rFonts w:ascii="Consolas" w:eastAsia="Times New Roman" w:hAnsi="Consolas" w:cs="Courier New"/>
          <w:color w:val="333333"/>
          <w:spacing w:val="3"/>
          <w:sz w:val="20"/>
          <w:szCs w:val="20"/>
          <w:bdr w:val="none" w:sz="0" w:space="0" w:color="auto" w:frame="1"/>
        </w:rPr>
        <w:t>(flowers</w:t>
      </w:r>
      <w:r w:rsidRPr="00E5794D">
        <w:rPr>
          <w:rFonts w:ascii="Consolas" w:eastAsia="Times New Roman" w:hAnsi="Consolas" w:cs="Courier New"/>
          <w:color w:val="4070A0"/>
          <w:spacing w:val="3"/>
          <w:sz w:val="20"/>
          <w:szCs w:val="20"/>
          <w:bdr w:val="none" w:sz="0" w:space="0" w:color="auto" w:frame="1"/>
        </w:rPr>
        <w:t>$</w:t>
      </w:r>
      <w:r w:rsidRPr="00E5794D">
        <w:rPr>
          <w:rFonts w:ascii="Consolas" w:eastAsia="Times New Roman" w:hAnsi="Consolas" w:cs="Courier New"/>
          <w:color w:val="333333"/>
          <w:spacing w:val="3"/>
          <w:sz w:val="20"/>
          <w:szCs w:val="20"/>
          <w:bdr w:val="none" w:sz="0" w:space="0" w:color="auto" w:frame="1"/>
        </w:rPr>
        <w:t>height)</w:t>
      </w:r>
    </w:p>
    <w:p w14:paraId="78EF28B3" w14:textId="77777777" w:rsidR="00E5794D" w:rsidRPr="00E5794D" w:rsidRDefault="00E5794D" w:rsidP="00E57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5794D">
        <w:rPr>
          <w:rFonts w:ascii="Consolas" w:eastAsia="Times New Roman" w:hAnsi="Consolas" w:cs="Courier New"/>
          <w:color w:val="06287E"/>
          <w:spacing w:val="3"/>
          <w:sz w:val="20"/>
          <w:szCs w:val="20"/>
          <w:bdr w:val="none" w:sz="0" w:space="0" w:color="auto" w:frame="1"/>
        </w:rPr>
        <w:t>hist</w:t>
      </w:r>
      <w:r w:rsidRPr="00E5794D">
        <w:rPr>
          <w:rFonts w:ascii="Consolas" w:eastAsia="Times New Roman" w:hAnsi="Consolas" w:cs="Courier New"/>
          <w:color w:val="333333"/>
          <w:spacing w:val="3"/>
          <w:sz w:val="20"/>
          <w:szCs w:val="20"/>
          <w:bdr w:val="none" w:sz="0" w:space="0" w:color="auto" w:frame="1"/>
        </w:rPr>
        <w:t>(flowers</w:t>
      </w:r>
      <w:r w:rsidRPr="00E5794D">
        <w:rPr>
          <w:rFonts w:ascii="Consolas" w:eastAsia="Times New Roman" w:hAnsi="Consolas" w:cs="Courier New"/>
          <w:color w:val="4070A0"/>
          <w:spacing w:val="3"/>
          <w:sz w:val="20"/>
          <w:szCs w:val="20"/>
          <w:bdr w:val="none" w:sz="0" w:space="0" w:color="auto" w:frame="1"/>
        </w:rPr>
        <w:t>$</w:t>
      </w:r>
      <w:r w:rsidRPr="00E5794D">
        <w:rPr>
          <w:rFonts w:ascii="Consolas" w:eastAsia="Times New Roman" w:hAnsi="Consolas" w:cs="Courier New"/>
          <w:color w:val="333333"/>
          <w:spacing w:val="3"/>
          <w:sz w:val="20"/>
          <w:szCs w:val="20"/>
          <w:bdr w:val="none" w:sz="0" w:space="0" w:color="auto" w:frame="1"/>
        </w:rPr>
        <w:t xml:space="preserve">height, </w:t>
      </w:r>
      <w:r w:rsidRPr="00E5794D">
        <w:rPr>
          <w:rFonts w:ascii="Consolas" w:eastAsia="Times New Roman" w:hAnsi="Consolas" w:cs="Courier New"/>
          <w:color w:val="7D9029"/>
          <w:spacing w:val="3"/>
          <w:sz w:val="20"/>
          <w:szCs w:val="20"/>
          <w:bdr w:val="none" w:sz="0" w:space="0" w:color="auto" w:frame="1"/>
        </w:rPr>
        <w:t>breaks =</w:t>
      </w:r>
      <w:r w:rsidRPr="00E5794D">
        <w:rPr>
          <w:rFonts w:ascii="Consolas" w:eastAsia="Times New Roman" w:hAnsi="Consolas" w:cs="Courier New"/>
          <w:color w:val="333333"/>
          <w:spacing w:val="3"/>
          <w:sz w:val="20"/>
          <w:szCs w:val="20"/>
          <w:bdr w:val="none" w:sz="0" w:space="0" w:color="auto" w:frame="1"/>
        </w:rPr>
        <w:t xml:space="preserve"> brk, </w:t>
      </w:r>
      <w:r w:rsidRPr="00E5794D">
        <w:rPr>
          <w:rFonts w:ascii="Consolas" w:eastAsia="Times New Roman" w:hAnsi="Consolas" w:cs="Courier New"/>
          <w:color w:val="7D9029"/>
          <w:spacing w:val="3"/>
          <w:sz w:val="20"/>
          <w:szCs w:val="20"/>
          <w:bdr w:val="none" w:sz="0" w:space="0" w:color="auto" w:frame="1"/>
        </w:rPr>
        <w:t>main =</w:t>
      </w:r>
      <w:r w:rsidRPr="00E5794D">
        <w:rPr>
          <w:rFonts w:ascii="Consolas" w:eastAsia="Times New Roman" w:hAnsi="Consolas" w:cs="Courier New"/>
          <w:color w:val="333333"/>
          <w:spacing w:val="3"/>
          <w:sz w:val="20"/>
          <w:szCs w:val="20"/>
          <w:bdr w:val="none" w:sz="0" w:space="0" w:color="auto" w:frame="1"/>
        </w:rPr>
        <w:t xml:space="preserve"> </w:t>
      </w:r>
      <w:r w:rsidRPr="00E5794D">
        <w:rPr>
          <w:rFonts w:ascii="Consolas" w:eastAsia="Times New Roman" w:hAnsi="Consolas" w:cs="Courier New"/>
          <w:color w:val="4070A0"/>
          <w:spacing w:val="3"/>
          <w:sz w:val="20"/>
          <w:szCs w:val="20"/>
          <w:bdr w:val="none" w:sz="0" w:space="0" w:color="auto" w:frame="1"/>
        </w:rPr>
        <w:t>"petunia height"</w:t>
      </w:r>
      <w:r w:rsidRPr="00E5794D">
        <w:rPr>
          <w:rFonts w:ascii="Consolas" w:eastAsia="Times New Roman" w:hAnsi="Consolas" w:cs="Courier New"/>
          <w:color w:val="333333"/>
          <w:spacing w:val="3"/>
          <w:sz w:val="20"/>
          <w:szCs w:val="20"/>
          <w:bdr w:val="none" w:sz="0" w:space="0" w:color="auto" w:frame="1"/>
        </w:rPr>
        <w:t>,</w:t>
      </w:r>
    </w:p>
    <w:p w14:paraId="09F95DA2" w14:textId="77777777" w:rsidR="00E5794D" w:rsidRPr="00E5794D" w:rsidRDefault="00E5794D" w:rsidP="00E57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5794D">
        <w:rPr>
          <w:rFonts w:ascii="Consolas" w:eastAsia="Times New Roman" w:hAnsi="Consolas" w:cs="Courier New"/>
          <w:color w:val="333333"/>
          <w:spacing w:val="3"/>
          <w:sz w:val="20"/>
          <w:szCs w:val="20"/>
          <w:bdr w:val="none" w:sz="0" w:space="0" w:color="auto" w:frame="1"/>
        </w:rPr>
        <w:t xml:space="preserve">      </w:t>
      </w:r>
      <w:r w:rsidRPr="00E5794D">
        <w:rPr>
          <w:rFonts w:ascii="Consolas" w:eastAsia="Times New Roman" w:hAnsi="Consolas" w:cs="Courier New"/>
          <w:color w:val="7D9029"/>
          <w:spacing w:val="3"/>
          <w:sz w:val="20"/>
          <w:szCs w:val="20"/>
          <w:bdr w:val="none" w:sz="0" w:space="0" w:color="auto" w:frame="1"/>
        </w:rPr>
        <w:t>freq =</w:t>
      </w:r>
      <w:r w:rsidRPr="00E5794D">
        <w:rPr>
          <w:rFonts w:ascii="Consolas" w:eastAsia="Times New Roman" w:hAnsi="Consolas" w:cs="Courier New"/>
          <w:color w:val="333333"/>
          <w:spacing w:val="3"/>
          <w:sz w:val="20"/>
          <w:szCs w:val="20"/>
          <w:bdr w:val="none" w:sz="0" w:space="0" w:color="auto" w:frame="1"/>
        </w:rPr>
        <w:t xml:space="preserve"> </w:t>
      </w:r>
      <w:r w:rsidRPr="00E5794D">
        <w:rPr>
          <w:rFonts w:ascii="Consolas" w:eastAsia="Times New Roman" w:hAnsi="Consolas" w:cs="Courier New"/>
          <w:color w:val="880000"/>
          <w:spacing w:val="3"/>
          <w:sz w:val="20"/>
          <w:szCs w:val="20"/>
          <w:bdr w:val="none" w:sz="0" w:space="0" w:color="auto" w:frame="1"/>
        </w:rPr>
        <w:t>FALSE</w:t>
      </w:r>
      <w:r w:rsidRPr="00E5794D">
        <w:rPr>
          <w:rFonts w:ascii="Consolas" w:eastAsia="Times New Roman" w:hAnsi="Consolas" w:cs="Courier New"/>
          <w:color w:val="333333"/>
          <w:spacing w:val="3"/>
          <w:sz w:val="20"/>
          <w:szCs w:val="20"/>
          <w:bdr w:val="none" w:sz="0" w:space="0" w:color="auto" w:frame="1"/>
        </w:rPr>
        <w:t>)</w:t>
      </w:r>
    </w:p>
    <w:p w14:paraId="3E89B40B" w14:textId="77777777" w:rsidR="00E5794D" w:rsidRPr="00E5794D" w:rsidRDefault="00E5794D" w:rsidP="00E579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E5794D">
        <w:rPr>
          <w:rFonts w:ascii="Consolas" w:eastAsia="Times New Roman" w:hAnsi="Consolas" w:cs="Courier New"/>
          <w:color w:val="06287E"/>
          <w:spacing w:val="3"/>
          <w:sz w:val="20"/>
          <w:szCs w:val="20"/>
          <w:bdr w:val="none" w:sz="0" w:space="0" w:color="auto" w:frame="1"/>
        </w:rPr>
        <w:t>lines</w:t>
      </w:r>
      <w:r w:rsidRPr="00E5794D">
        <w:rPr>
          <w:rFonts w:ascii="Consolas" w:eastAsia="Times New Roman" w:hAnsi="Consolas" w:cs="Courier New"/>
          <w:color w:val="333333"/>
          <w:spacing w:val="3"/>
          <w:sz w:val="20"/>
          <w:szCs w:val="20"/>
          <w:bdr w:val="none" w:sz="0" w:space="0" w:color="auto" w:frame="1"/>
        </w:rPr>
        <w:t>(dens)</w:t>
      </w:r>
    </w:p>
    <w:p w14:paraId="04203514" w14:textId="5282DF67" w:rsidR="00E26818" w:rsidRDefault="00E26818" w:rsidP="000360C1">
      <w:pPr>
        <w:rPr>
          <w:sz w:val="28"/>
          <w:szCs w:val="28"/>
        </w:rPr>
      </w:pPr>
    </w:p>
    <w:p w14:paraId="1BCBA782" w14:textId="7FBC2338" w:rsidR="00451806" w:rsidRDefault="00E92FF3" w:rsidP="000360C1">
      <w:pPr>
        <w:rPr>
          <w:sz w:val="28"/>
          <w:szCs w:val="28"/>
        </w:rPr>
      </w:pPr>
      <w:r w:rsidRPr="00E92FF3">
        <w:rPr>
          <w:sz w:val="28"/>
          <w:szCs w:val="28"/>
          <w:highlight w:val="yellow"/>
        </w:rPr>
        <w:t>ScatterPlot</w:t>
      </w:r>
    </w:p>
    <w:p w14:paraId="7DA283DE" w14:textId="77777777" w:rsidR="00E92FF3" w:rsidRPr="00E92FF3" w:rsidRDefault="00E92FF3" w:rsidP="00E92F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92FF3">
        <w:rPr>
          <w:rFonts w:ascii="Consolas" w:eastAsia="Times New Roman" w:hAnsi="Consolas" w:cs="Courier New"/>
          <w:color w:val="06287E"/>
          <w:spacing w:val="3"/>
          <w:sz w:val="20"/>
          <w:szCs w:val="20"/>
          <w:bdr w:val="none" w:sz="0" w:space="0" w:color="auto" w:frame="1"/>
        </w:rPr>
        <w:t>par</w:t>
      </w:r>
      <w:r w:rsidRPr="00E92FF3">
        <w:rPr>
          <w:rFonts w:ascii="Consolas" w:eastAsia="Times New Roman" w:hAnsi="Consolas" w:cs="Courier New"/>
          <w:color w:val="333333"/>
          <w:spacing w:val="3"/>
          <w:sz w:val="20"/>
          <w:szCs w:val="20"/>
          <w:bdr w:val="none" w:sz="0" w:space="0" w:color="auto" w:frame="1"/>
        </w:rPr>
        <w:t>(</w:t>
      </w:r>
      <w:r w:rsidRPr="00E92FF3">
        <w:rPr>
          <w:rFonts w:ascii="Consolas" w:eastAsia="Times New Roman" w:hAnsi="Consolas" w:cs="Courier New"/>
          <w:color w:val="7D9029"/>
          <w:spacing w:val="3"/>
          <w:sz w:val="20"/>
          <w:szCs w:val="20"/>
          <w:bdr w:val="none" w:sz="0" w:space="0" w:color="auto" w:frame="1"/>
        </w:rPr>
        <w:t>mar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06287E"/>
          <w:spacing w:val="3"/>
          <w:sz w:val="20"/>
          <w:szCs w:val="20"/>
          <w:bdr w:val="none" w:sz="0" w:space="0" w:color="auto" w:frame="1"/>
        </w:rPr>
        <w:t>c</w:t>
      </w:r>
      <w:r w:rsidRPr="00E92FF3">
        <w:rPr>
          <w:rFonts w:ascii="Consolas" w:eastAsia="Times New Roman" w:hAnsi="Consolas" w:cs="Courier New"/>
          <w:color w:val="333333"/>
          <w:spacing w:val="3"/>
          <w:sz w:val="20"/>
          <w:szCs w:val="20"/>
          <w:bdr w:val="none" w:sz="0" w:space="0" w:color="auto" w:frame="1"/>
        </w:rPr>
        <w:t>(</w:t>
      </w:r>
      <w:r w:rsidRPr="00E92FF3">
        <w:rPr>
          <w:rFonts w:ascii="Consolas" w:eastAsia="Times New Roman" w:hAnsi="Consolas" w:cs="Courier New"/>
          <w:color w:val="40A070"/>
          <w:spacing w:val="3"/>
          <w:sz w:val="20"/>
          <w:szCs w:val="20"/>
          <w:bdr w:val="none" w:sz="0" w:space="0" w:color="auto" w:frame="1"/>
        </w:rPr>
        <w:t>4.1</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4.4</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4.1</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1.9</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xaxs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70A0"/>
          <w:spacing w:val="3"/>
          <w:sz w:val="20"/>
          <w:szCs w:val="20"/>
          <w:bdr w:val="none" w:sz="0" w:space="0" w:color="auto" w:frame="1"/>
        </w:rPr>
        <w:t>"i"</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yaxs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70A0"/>
          <w:spacing w:val="3"/>
          <w:sz w:val="20"/>
          <w:szCs w:val="20"/>
          <w:bdr w:val="none" w:sz="0" w:space="0" w:color="auto" w:frame="1"/>
        </w:rPr>
        <w:t>"i"</w:t>
      </w:r>
      <w:r w:rsidRPr="00E92FF3">
        <w:rPr>
          <w:rFonts w:ascii="Consolas" w:eastAsia="Times New Roman" w:hAnsi="Consolas" w:cs="Courier New"/>
          <w:color w:val="333333"/>
          <w:spacing w:val="3"/>
          <w:sz w:val="20"/>
          <w:szCs w:val="20"/>
          <w:bdr w:val="none" w:sz="0" w:space="0" w:color="auto" w:frame="1"/>
        </w:rPr>
        <w:t>)</w:t>
      </w:r>
    </w:p>
    <w:p w14:paraId="5EA9E7FD" w14:textId="77777777" w:rsidR="00E92FF3" w:rsidRPr="00E92FF3" w:rsidRDefault="00E92FF3" w:rsidP="00E92F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92FF3">
        <w:rPr>
          <w:rFonts w:ascii="Consolas" w:eastAsia="Times New Roman" w:hAnsi="Consolas" w:cs="Courier New"/>
          <w:color w:val="06287E"/>
          <w:spacing w:val="3"/>
          <w:sz w:val="20"/>
          <w:szCs w:val="20"/>
          <w:bdr w:val="none" w:sz="0" w:space="0" w:color="auto" w:frame="1"/>
        </w:rPr>
        <w:t>plot</w:t>
      </w:r>
      <w:r w:rsidRPr="00E92FF3">
        <w:rPr>
          <w:rFonts w:ascii="Consolas" w:eastAsia="Times New Roman" w:hAnsi="Consolas" w:cs="Courier New"/>
          <w:color w:val="333333"/>
          <w:spacing w:val="3"/>
          <w:sz w:val="20"/>
          <w:szCs w:val="20"/>
          <w:bdr w:val="none" w:sz="0" w:space="0" w:color="auto" w:frame="1"/>
        </w:rPr>
        <w:t>(flowers</w:t>
      </w:r>
      <w:r w:rsidRPr="00E92FF3">
        <w:rPr>
          <w:rFonts w:ascii="Consolas" w:eastAsia="Times New Roman" w:hAnsi="Consolas" w:cs="Courier New"/>
          <w:color w:val="4070A0"/>
          <w:spacing w:val="3"/>
          <w:sz w:val="20"/>
          <w:szCs w:val="20"/>
          <w:bdr w:val="none" w:sz="0" w:space="0" w:color="auto" w:frame="1"/>
        </w:rPr>
        <w:t>$</w:t>
      </w:r>
      <w:r w:rsidRPr="00E92FF3">
        <w:rPr>
          <w:rFonts w:ascii="Consolas" w:eastAsia="Times New Roman" w:hAnsi="Consolas" w:cs="Courier New"/>
          <w:color w:val="333333"/>
          <w:spacing w:val="3"/>
          <w:sz w:val="20"/>
          <w:szCs w:val="20"/>
          <w:bdr w:val="none" w:sz="0" w:space="0" w:color="auto" w:frame="1"/>
        </w:rPr>
        <w:t>weight, flowers</w:t>
      </w:r>
      <w:r w:rsidRPr="00E92FF3">
        <w:rPr>
          <w:rFonts w:ascii="Consolas" w:eastAsia="Times New Roman" w:hAnsi="Consolas" w:cs="Courier New"/>
          <w:color w:val="4070A0"/>
          <w:spacing w:val="3"/>
          <w:sz w:val="20"/>
          <w:szCs w:val="20"/>
          <w:bdr w:val="none" w:sz="0" w:space="0" w:color="auto" w:frame="1"/>
        </w:rPr>
        <w:t>$</w:t>
      </w:r>
      <w:r w:rsidRPr="00E92FF3">
        <w:rPr>
          <w:rFonts w:ascii="Consolas" w:eastAsia="Times New Roman" w:hAnsi="Consolas" w:cs="Courier New"/>
          <w:color w:val="333333"/>
          <w:spacing w:val="3"/>
          <w:sz w:val="20"/>
          <w:szCs w:val="20"/>
          <w:bdr w:val="none" w:sz="0" w:space="0" w:color="auto" w:frame="1"/>
        </w:rPr>
        <w:t xml:space="preserve">shootarea, </w:t>
      </w:r>
    </w:p>
    <w:p w14:paraId="3735B6FE" w14:textId="77777777" w:rsidR="00E92FF3" w:rsidRPr="00E92FF3" w:rsidRDefault="00E92FF3" w:rsidP="00E92F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xlab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70A0"/>
          <w:spacing w:val="3"/>
          <w:sz w:val="20"/>
          <w:szCs w:val="20"/>
          <w:bdr w:val="none" w:sz="0" w:space="0" w:color="auto" w:frame="1"/>
        </w:rPr>
        <w:t>"weight (g)"</w:t>
      </w:r>
      <w:r w:rsidRPr="00E92FF3">
        <w:rPr>
          <w:rFonts w:ascii="Consolas" w:eastAsia="Times New Roman" w:hAnsi="Consolas" w:cs="Courier New"/>
          <w:color w:val="333333"/>
          <w:spacing w:val="3"/>
          <w:sz w:val="20"/>
          <w:szCs w:val="20"/>
          <w:bdr w:val="none" w:sz="0" w:space="0" w:color="auto" w:frame="1"/>
        </w:rPr>
        <w:t>,</w:t>
      </w:r>
    </w:p>
    <w:p w14:paraId="22B9FF33" w14:textId="77777777" w:rsidR="00E92FF3" w:rsidRPr="00E92FF3" w:rsidRDefault="00E92FF3" w:rsidP="00E92F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ylab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06287E"/>
          <w:spacing w:val="3"/>
          <w:sz w:val="20"/>
          <w:szCs w:val="20"/>
          <w:bdr w:val="none" w:sz="0" w:space="0" w:color="auto" w:frame="1"/>
        </w:rPr>
        <w:t>expression</w:t>
      </w:r>
      <w:r w:rsidRPr="00E92FF3">
        <w:rPr>
          <w:rFonts w:ascii="Consolas" w:eastAsia="Times New Roman" w:hAnsi="Consolas" w:cs="Courier New"/>
          <w:color w:val="333333"/>
          <w:spacing w:val="3"/>
          <w:sz w:val="20"/>
          <w:szCs w:val="20"/>
          <w:bdr w:val="none" w:sz="0" w:space="0" w:color="auto" w:frame="1"/>
        </w:rPr>
        <w:t>(</w:t>
      </w:r>
      <w:r w:rsidRPr="00E92FF3">
        <w:rPr>
          <w:rFonts w:ascii="Consolas" w:eastAsia="Times New Roman" w:hAnsi="Consolas" w:cs="Courier New"/>
          <w:color w:val="06287E"/>
          <w:spacing w:val="3"/>
          <w:sz w:val="20"/>
          <w:szCs w:val="20"/>
          <w:bdr w:val="none" w:sz="0" w:space="0" w:color="auto" w:frame="1"/>
        </w:rPr>
        <w:t>paste</w:t>
      </w:r>
      <w:r w:rsidRPr="00E92FF3">
        <w:rPr>
          <w:rFonts w:ascii="Consolas" w:eastAsia="Times New Roman" w:hAnsi="Consolas" w:cs="Courier New"/>
          <w:color w:val="333333"/>
          <w:spacing w:val="3"/>
          <w:sz w:val="20"/>
          <w:szCs w:val="20"/>
          <w:bdr w:val="none" w:sz="0" w:space="0" w:color="auto" w:frame="1"/>
        </w:rPr>
        <w:t>(</w:t>
      </w:r>
      <w:r w:rsidRPr="00E92FF3">
        <w:rPr>
          <w:rFonts w:ascii="Consolas" w:eastAsia="Times New Roman" w:hAnsi="Consolas" w:cs="Courier New"/>
          <w:color w:val="4070A0"/>
          <w:spacing w:val="3"/>
          <w:sz w:val="20"/>
          <w:szCs w:val="20"/>
          <w:bdr w:val="none" w:sz="0" w:space="0" w:color="auto" w:frame="1"/>
        </w:rPr>
        <w:t>"shoot area (cm"^"2"</w:t>
      </w:r>
      <w:r w:rsidRPr="00E92FF3">
        <w:rPr>
          <w:rFonts w:ascii="Consolas" w:eastAsia="Times New Roman" w:hAnsi="Consolas" w:cs="Courier New"/>
          <w:color w:val="333333"/>
          <w:spacing w:val="3"/>
          <w:sz w:val="20"/>
          <w:szCs w:val="20"/>
          <w:bdr w:val="none" w:sz="0" w:space="0" w:color="auto" w:frame="1"/>
        </w:rPr>
        <w:t>,</w:t>
      </w:r>
      <w:r w:rsidRPr="00E92FF3">
        <w:rPr>
          <w:rFonts w:ascii="Consolas" w:eastAsia="Times New Roman" w:hAnsi="Consolas" w:cs="Courier New"/>
          <w:color w:val="4070A0"/>
          <w:spacing w:val="3"/>
          <w:sz w:val="20"/>
          <w:szCs w:val="20"/>
          <w:bdr w:val="none" w:sz="0" w:space="0" w:color="auto" w:frame="1"/>
        </w:rPr>
        <w:t>")"</w:t>
      </w:r>
      <w:r w:rsidRPr="00E92FF3">
        <w:rPr>
          <w:rFonts w:ascii="Consolas" w:eastAsia="Times New Roman" w:hAnsi="Consolas" w:cs="Courier New"/>
          <w:color w:val="333333"/>
          <w:spacing w:val="3"/>
          <w:sz w:val="20"/>
          <w:szCs w:val="20"/>
          <w:bdr w:val="none" w:sz="0" w:space="0" w:color="auto" w:frame="1"/>
        </w:rPr>
        <w:t>)),</w:t>
      </w:r>
    </w:p>
    <w:p w14:paraId="54800199" w14:textId="77777777" w:rsidR="00E92FF3" w:rsidRPr="00E92FF3" w:rsidRDefault="00E92FF3" w:rsidP="00E92F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xlim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06287E"/>
          <w:spacing w:val="3"/>
          <w:sz w:val="20"/>
          <w:szCs w:val="20"/>
          <w:bdr w:val="none" w:sz="0" w:space="0" w:color="auto" w:frame="1"/>
        </w:rPr>
        <w:t>c</w:t>
      </w:r>
      <w:r w:rsidRPr="00E92FF3">
        <w:rPr>
          <w:rFonts w:ascii="Consolas" w:eastAsia="Times New Roman" w:hAnsi="Consolas" w:cs="Courier New"/>
          <w:color w:val="333333"/>
          <w:spacing w:val="3"/>
          <w:sz w:val="20"/>
          <w:szCs w:val="20"/>
          <w:bdr w:val="none" w:sz="0" w:space="0" w:color="auto" w:frame="1"/>
        </w:rPr>
        <w:t>(</w:t>
      </w:r>
      <w:r w:rsidRPr="00E92FF3">
        <w:rPr>
          <w:rFonts w:ascii="Consolas" w:eastAsia="Times New Roman" w:hAnsi="Consolas" w:cs="Courier New"/>
          <w:color w:val="40A070"/>
          <w:spacing w:val="3"/>
          <w:sz w:val="20"/>
          <w:szCs w:val="20"/>
          <w:bdr w:val="none" w:sz="0" w:space="0" w:color="auto" w:frame="1"/>
        </w:rPr>
        <w:t>0</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30</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ylim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06287E"/>
          <w:spacing w:val="3"/>
          <w:sz w:val="20"/>
          <w:szCs w:val="20"/>
          <w:bdr w:val="none" w:sz="0" w:space="0" w:color="auto" w:frame="1"/>
        </w:rPr>
        <w:t>c</w:t>
      </w:r>
      <w:r w:rsidRPr="00E92FF3">
        <w:rPr>
          <w:rFonts w:ascii="Consolas" w:eastAsia="Times New Roman" w:hAnsi="Consolas" w:cs="Courier New"/>
          <w:color w:val="333333"/>
          <w:spacing w:val="3"/>
          <w:sz w:val="20"/>
          <w:szCs w:val="20"/>
          <w:bdr w:val="none" w:sz="0" w:space="0" w:color="auto" w:frame="1"/>
        </w:rPr>
        <w:t>(</w:t>
      </w:r>
      <w:r w:rsidRPr="00E92FF3">
        <w:rPr>
          <w:rFonts w:ascii="Consolas" w:eastAsia="Times New Roman" w:hAnsi="Consolas" w:cs="Courier New"/>
          <w:color w:val="40A070"/>
          <w:spacing w:val="3"/>
          <w:sz w:val="20"/>
          <w:szCs w:val="20"/>
          <w:bdr w:val="none" w:sz="0" w:space="0" w:color="auto" w:frame="1"/>
        </w:rPr>
        <w:t>0</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200</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bty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70A0"/>
          <w:spacing w:val="3"/>
          <w:sz w:val="20"/>
          <w:szCs w:val="20"/>
          <w:bdr w:val="none" w:sz="0" w:space="0" w:color="auto" w:frame="1"/>
        </w:rPr>
        <w:t>"l"</w:t>
      </w:r>
      <w:r w:rsidRPr="00E92FF3">
        <w:rPr>
          <w:rFonts w:ascii="Consolas" w:eastAsia="Times New Roman" w:hAnsi="Consolas" w:cs="Courier New"/>
          <w:color w:val="333333"/>
          <w:spacing w:val="3"/>
          <w:sz w:val="20"/>
          <w:szCs w:val="20"/>
          <w:bdr w:val="none" w:sz="0" w:space="0" w:color="auto" w:frame="1"/>
        </w:rPr>
        <w:t>,</w:t>
      </w:r>
    </w:p>
    <w:p w14:paraId="4DCA1BA7" w14:textId="77777777" w:rsidR="00E92FF3" w:rsidRPr="00E92FF3" w:rsidRDefault="00E92FF3" w:rsidP="00E92F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las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1</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cex.axis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0.8</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tcl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70A0"/>
          <w:spacing w:val="3"/>
          <w:sz w:val="20"/>
          <w:szCs w:val="20"/>
          <w:bdr w:val="none" w:sz="0" w:space="0" w:color="auto" w:frame="1"/>
        </w:rPr>
        <w:t>-</w:t>
      </w:r>
      <w:r w:rsidRPr="00E92FF3">
        <w:rPr>
          <w:rFonts w:ascii="Consolas" w:eastAsia="Times New Roman" w:hAnsi="Consolas" w:cs="Courier New"/>
          <w:color w:val="40A070"/>
          <w:spacing w:val="3"/>
          <w:sz w:val="20"/>
          <w:szCs w:val="20"/>
          <w:bdr w:val="none" w:sz="0" w:space="0" w:color="auto" w:frame="1"/>
        </w:rPr>
        <w:t>0.2</w:t>
      </w:r>
      <w:r w:rsidRPr="00E92FF3">
        <w:rPr>
          <w:rFonts w:ascii="Consolas" w:eastAsia="Times New Roman" w:hAnsi="Consolas" w:cs="Courier New"/>
          <w:color w:val="333333"/>
          <w:spacing w:val="3"/>
          <w:sz w:val="20"/>
          <w:szCs w:val="20"/>
          <w:bdr w:val="none" w:sz="0" w:space="0" w:color="auto" w:frame="1"/>
        </w:rPr>
        <w:t>,</w:t>
      </w:r>
    </w:p>
    <w:p w14:paraId="5D93C409" w14:textId="77777777" w:rsidR="00E92FF3" w:rsidRPr="00E92FF3" w:rsidRDefault="00E92FF3" w:rsidP="00E92F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pch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16</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col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70A0"/>
          <w:spacing w:val="3"/>
          <w:sz w:val="20"/>
          <w:szCs w:val="20"/>
          <w:bdr w:val="none" w:sz="0" w:space="0" w:color="auto" w:frame="1"/>
        </w:rPr>
        <w:t>"dodgerblue1"</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cex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0.9</w:t>
      </w:r>
      <w:r w:rsidRPr="00E92FF3">
        <w:rPr>
          <w:rFonts w:ascii="Consolas" w:eastAsia="Times New Roman" w:hAnsi="Consolas" w:cs="Courier New"/>
          <w:color w:val="333333"/>
          <w:spacing w:val="3"/>
          <w:sz w:val="20"/>
          <w:szCs w:val="20"/>
          <w:bdr w:val="none" w:sz="0" w:space="0" w:color="auto" w:frame="1"/>
        </w:rPr>
        <w:t>)</w:t>
      </w:r>
    </w:p>
    <w:p w14:paraId="08D47C78" w14:textId="77777777" w:rsidR="00E92FF3" w:rsidRPr="00E92FF3" w:rsidRDefault="00E92FF3" w:rsidP="00E92F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E92FF3">
        <w:rPr>
          <w:rFonts w:ascii="Consolas" w:eastAsia="Times New Roman" w:hAnsi="Consolas" w:cs="Courier New"/>
          <w:color w:val="06287E"/>
          <w:spacing w:val="3"/>
          <w:sz w:val="20"/>
          <w:szCs w:val="20"/>
          <w:bdr w:val="none" w:sz="0" w:space="0" w:color="auto" w:frame="1"/>
        </w:rPr>
        <w:t>text</w:t>
      </w:r>
      <w:r w:rsidRPr="00E92FF3">
        <w:rPr>
          <w:rFonts w:ascii="Consolas" w:eastAsia="Times New Roman" w:hAnsi="Consolas" w:cs="Courier New"/>
          <w:color w:val="333333"/>
          <w:spacing w:val="3"/>
          <w:sz w:val="20"/>
          <w:szCs w:val="20"/>
          <w:bdr w:val="none" w:sz="0" w:space="0" w:color="auto" w:frame="1"/>
        </w:rPr>
        <w:t>(</w:t>
      </w:r>
      <w:r w:rsidRPr="00E92FF3">
        <w:rPr>
          <w:rFonts w:ascii="Consolas" w:eastAsia="Times New Roman" w:hAnsi="Consolas" w:cs="Courier New"/>
          <w:color w:val="7D9029"/>
          <w:spacing w:val="3"/>
          <w:sz w:val="20"/>
          <w:szCs w:val="20"/>
          <w:bdr w:val="none" w:sz="0" w:space="0" w:color="auto" w:frame="1"/>
        </w:rPr>
        <w:t>x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28</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y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190</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label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70A0"/>
          <w:spacing w:val="3"/>
          <w:sz w:val="20"/>
          <w:szCs w:val="20"/>
          <w:bdr w:val="none" w:sz="0" w:space="0" w:color="auto" w:frame="1"/>
        </w:rPr>
        <w:t>"A"</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7D9029"/>
          <w:spacing w:val="3"/>
          <w:sz w:val="20"/>
          <w:szCs w:val="20"/>
          <w:bdr w:val="none" w:sz="0" w:space="0" w:color="auto" w:frame="1"/>
        </w:rPr>
        <w:t>cex =</w:t>
      </w:r>
      <w:r w:rsidRPr="00E92FF3">
        <w:rPr>
          <w:rFonts w:ascii="Consolas" w:eastAsia="Times New Roman" w:hAnsi="Consolas" w:cs="Courier New"/>
          <w:color w:val="333333"/>
          <w:spacing w:val="3"/>
          <w:sz w:val="20"/>
          <w:szCs w:val="20"/>
          <w:bdr w:val="none" w:sz="0" w:space="0" w:color="auto" w:frame="1"/>
        </w:rPr>
        <w:t xml:space="preserve"> </w:t>
      </w:r>
      <w:r w:rsidRPr="00E92FF3">
        <w:rPr>
          <w:rFonts w:ascii="Consolas" w:eastAsia="Times New Roman" w:hAnsi="Consolas" w:cs="Courier New"/>
          <w:color w:val="40A070"/>
          <w:spacing w:val="3"/>
          <w:sz w:val="20"/>
          <w:szCs w:val="20"/>
          <w:bdr w:val="none" w:sz="0" w:space="0" w:color="auto" w:frame="1"/>
        </w:rPr>
        <w:t>2</w:t>
      </w:r>
      <w:r w:rsidRPr="00E92FF3">
        <w:rPr>
          <w:rFonts w:ascii="Consolas" w:eastAsia="Times New Roman" w:hAnsi="Consolas" w:cs="Courier New"/>
          <w:color w:val="333333"/>
          <w:spacing w:val="3"/>
          <w:sz w:val="20"/>
          <w:szCs w:val="20"/>
          <w:bdr w:val="none" w:sz="0" w:space="0" w:color="auto" w:frame="1"/>
        </w:rPr>
        <w:t>)</w:t>
      </w:r>
    </w:p>
    <w:p w14:paraId="6BB54288" w14:textId="77777777" w:rsidR="00E92FF3" w:rsidRDefault="00E92FF3" w:rsidP="000360C1">
      <w:pPr>
        <w:rPr>
          <w:sz w:val="28"/>
          <w:szCs w:val="28"/>
        </w:rPr>
      </w:pPr>
    </w:p>
    <w:p w14:paraId="4500788F" w14:textId="77777777" w:rsidR="00AD1638" w:rsidRDefault="00AD1638" w:rsidP="000360C1">
      <w:pPr>
        <w:rPr>
          <w:sz w:val="28"/>
          <w:szCs w:val="28"/>
        </w:rPr>
      </w:pPr>
    </w:p>
    <w:p w14:paraId="1AC31E32" w14:textId="77777777" w:rsidR="00AD1638" w:rsidRDefault="00AD1638" w:rsidP="000360C1">
      <w:pPr>
        <w:rPr>
          <w:sz w:val="28"/>
          <w:szCs w:val="28"/>
        </w:rPr>
      </w:pPr>
    </w:p>
    <w:p w14:paraId="658C640E" w14:textId="77777777" w:rsidR="00AD1638" w:rsidRDefault="00AD1638" w:rsidP="000360C1">
      <w:pPr>
        <w:rPr>
          <w:sz w:val="28"/>
          <w:szCs w:val="28"/>
        </w:rPr>
      </w:pPr>
    </w:p>
    <w:p w14:paraId="27E01E02" w14:textId="77777777" w:rsidR="00AD1638" w:rsidRDefault="00AD1638" w:rsidP="000360C1">
      <w:pPr>
        <w:rPr>
          <w:sz w:val="28"/>
          <w:szCs w:val="28"/>
        </w:rPr>
      </w:pPr>
    </w:p>
    <w:p w14:paraId="077D4171" w14:textId="77777777" w:rsidR="00AD1638" w:rsidRDefault="00AD1638" w:rsidP="000360C1">
      <w:pPr>
        <w:rPr>
          <w:sz w:val="28"/>
          <w:szCs w:val="28"/>
        </w:rPr>
      </w:pPr>
    </w:p>
    <w:p w14:paraId="639AB2AB" w14:textId="5BEBFE07" w:rsidR="00AD1638" w:rsidRDefault="00AD1638" w:rsidP="000360C1">
      <w:pPr>
        <w:rPr>
          <w:sz w:val="28"/>
          <w:szCs w:val="28"/>
        </w:rPr>
      </w:pPr>
      <w:r>
        <w:rPr>
          <w:sz w:val="28"/>
          <w:szCs w:val="28"/>
        </w:rPr>
        <w:t>pch value</w:t>
      </w:r>
    </w:p>
    <w:p w14:paraId="2F3671BB" w14:textId="51545ACA" w:rsidR="00AD1638" w:rsidRPr="00FF472D" w:rsidRDefault="00AD1638" w:rsidP="000360C1">
      <w:pPr>
        <w:rPr>
          <w:sz w:val="28"/>
          <w:szCs w:val="28"/>
        </w:rPr>
      </w:pPr>
      <w:r w:rsidRPr="00AD1638">
        <w:rPr>
          <w:noProof/>
          <w:sz w:val="28"/>
          <w:szCs w:val="28"/>
        </w:rPr>
        <w:lastRenderedPageBreak/>
        <w:drawing>
          <wp:inline distT="0" distB="0" distL="0" distR="0" wp14:anchorId="2C2BD006" wp14:editId="23E1E943">
            <wp:extent cx="3400425" cy="1443576"/>
            <wp:effectExtent l="0" t="0" r="0" b="4445"/>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5"/>
                    <a:stretch>
                      <a:fillRect/>
                    </a:stretch>
                  </pic:blipFill>
                  <pic:spPr>
                    <a:xfrm>
                      <a:off x="0" y="0"/>
                      <a:ext cx="3522424" cy="1495368"/>
                    </a:xfrm>
                    <a:prstGeom prst="rect">
                      <a:avLst/>
                    </a:prstGeom>
                  </pic:spPr>
                </pic:pic>
              </a:graphicData>
            </a:graphic>
          </wp:inline>
        </w:drawing>
      </w:r>
    </w:p>
    <w:p w14:paraId="0DA2D916" w14:textId="7A2A383C" w:rsidR="00E26818" w:rsidRPr="00FF472D" w:rsidRDefault="00E26818" w:rsidP="000360C1">
      <w:pPr>
        <w:rPr>
          <w:sz w:val="28"/>
          <w:szCs w:val="28"/>
        </w:rPr>
      </w:pPr>
      <w:r w:rsidRPr="00FF472D">
        <w:rPr>
          <w:sz w:val="28"/>
          <w:szCs w:val="28"/>
          <w:highlight w:val="yellow"/>
        </w:rPr>
        <w:t>Install Packages-</w:t>
      </w:r>
    </w:p>
    <w:p w14:paraId="12C94082" w14:textId="62B877FD" w:rsidR="00E26818" w:rsidRPr="00FF472D" w:rsidRDefault="005F7076" w:rsidP="000360C1">
      <w:pPr>
        <w:rPr>
          <w:sz w:val="28"/>
          <w:szCs w:val="28"/>
        </w:rPr>
      </w:pPr>
      <w:r w:rsidRPr="00FF472D">
        <w:rPr>
          <w:sz w:val="28"/>
          <w:szCs w:val="28"/>
        </w:rPr>
        <w:t>install.packages('remotes', dependencies = TRUE)</w:t>
      </w:r>
    </w:p>
    <w:p w14:paraId="48B5FCE0" w14:textId="1F8E26E5" w:rsidR="005F7076" w:rsidRPr="00FF472D" w:rsidRDefault="005F7076" w:rsidP="000360C1">
      <w:pPr>
        <w:rPr>
          <w:sz w:val="28"/>
          <w:szCs w:val="28"/>
        </w:rPr>
      </w:pPr>
      <w:r w:rsidRPr="00FF472D">
        <w:rPr>
          <w:sz w:val="28"/>
          <w:szCs w:val="28"/>
        </w:rPr>
        <w:t>update.packages(ask = FALSE)</w:t>
      </w:r>
    </w:p>
    <w:p w14:paraId="1EE13E16" w14:textId="77777777" w:rsidR="00BC1003" w:rsidRDefault="00BC1003" w:rsidP="000360C1"/>
    <w:p w14:paraId="2075BB13" w14:textId="7A068AC3" w:rsidR="00BC1003" w:rsidRDefault="00BC1003" w:rsidP="000360C1">
      <w:r w:rsidRPr="00BC1003">
        <w:rPr>
          <w:noProof/>
        </w:rPr>
        <w:drawing>
          <wp:inline distT="0" distB="0" distL="0" distR="0" wp14:anchorId="38C6C223" wp14:editId="0DBD9151">
            <wp:extent cx="5943600" cy="25222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2522220"/>
                    </a:xfrm>
                    <a:prstGeom prst="rect">
                      <a:avLst/>
                    </a:prstGeom>
                  </pic:spPr>
                </pic:pic>
              </a:graphicData>
            </a:graphic>
          </wp:inline>
        </w:drawing>
      </w:r>
      <w:r w:rsidR="00741837">
        <w:t>lo</w:t>
      </w:r>
      <w:r w:rsidR="00742FAC">
        <w:t>sqrt(</w:t>
      </w:r>
      <w:r w:rsidR="00E4773E">
        <w:t>exp</w:t>
      </w:r>
    </w:p>
    <w:p w14:paraId="216349FF" w14:textId="77777777" w:rsidR="007A5D68" w:rsidRDefault="007A5D68" w:rsidP="000360C1">
      <w:pPr>
        <w:rPr>
          <w:b/>
          <w:bCs/>
          <w:highlight w:val="yellow"/>
        </w:rPr>
      </w:pPr>
    </w:p>
    <w:p w14:paraId="1E019B19" w14:textId="35A660DE" w:rsidR="00856F28" w:rsidRDefault="00CD2726" w:rsidP="000360C1">
      <w:pPr>
        <w:rPr>
          <w:b/>
          <w:bCs/>
          <w:highlight w:val="yellow"/>
        </w:rPr>
      </w:pPr>
      <w:r w:rsidRPr="00CD2726">
        <w:rPr>
          <w:b/>
          <w:bCs/>
          <w:noProof/>
        </w:rPr>
        <w:lastRenderedPageBreak/>
        <w:drawing>
          <wp:inline distT="0" distB="0" distL="0" distR="0" wp14:anchorId="4ADEFAAA" wp14:editId="7D7F1E49">
            <wp:extent cx="6467922" cy="321945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6505286" cy="3238048"/>
                    </a:xfrm>
                    <a:prstGeom prst="rect">
                      <a:avLst/>
                    </a:prstGeom>
                  </pic:spPr>
                </pic:pic>
              </a:graphicData>
            </a:graphic>
          </wp:inline>
        </w:drawing>
      </w:r>
    </w:p>
    <w:p w14:paraId="4421037A" w14:textId="77777777" w:rsidR="00856F28" w:rsidRDefault="00856F28" w:rsidP="000360C1">
      <w:pPr>
        <w:rPr>
          <w:b/>
          <w:bCs/>
          <w:highlight w:val="yellow"/>
        </w:rPr>
      </w:pPr>
    </w:p>
    <w:p w14:paraId="2CBC20A6" w14:textId="77777777" w:rsidR="00856F28" w:rsidRDefault="00856F28" w:rsidP="000360C1">
      <w:pPr>
        <w:rPr>
          <w:b/>
          <w:bCs/>
          <w:highlight w:val="yellow"/>
        </w:rPr>
      </w:pPr>
    </w:p>
    <w:p w14:paraId="5D46E1B3" w14:textId="77777777" w:rsidR="005823B4" w:rsidRPr="005823B4" w:rsidRDefault="005823B4" w:rsidP="005823B4">
      <w:pPr>
        <w:shd w:val="clear" w:color="auto" w:fill="FFFFFF"/>
        <w:spacing w:after="204" w:line="240" w:lineRule="auto"/>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 </w:t>
      </w:r>
    </w:p>
    <w:tbl>
      <w:tblPr>
        <w:tblW w:w="11550" w:type="dxa"/>
        <w:tblInd w:w="-1088" w:type="dxa"/>
        <w:shd w:val="clear" w:color="auto" w:fill="FFFFFF"/>
        <w:tblCellMar>
          <w:top w:w="15" w:type="dxa"/>
          <w:left w:w="15" w:type="dxa"/>
          <w:bottom w:w="15" w:type="dxa"/>
          <w:right w:w="15" w:type="dxa"/>
        </w:tblCellMar>
        <w:tblLook w:val="04A0" w:firstRow="1" w:lastRow="0" w:firstColumn="1" w:lastColumn="0" w:noHBand="0" w:noVBand="1"/>
      </w:tblPr>
      <w:tblGrid>
        <w:gridCol w:w="1428"/>
        <w:gridCol w:w="2871"/>
        <w:gridCol w:w="3332"/>
        <w:gridCol w:w="3919"/>
      </w:tblGrid>
      <w:tr w:rsidR="005823B4" w:rsidRPr="005823B4" w14:paraId="4F223B72" w14:textId="77777777" w:rsidTr="00BB1980">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34D84EB" w14:textId="77777777" w:rsidR="005823B4" w:rsidRPr="005823B4" w:rsidRDefault="005823B4" w:rsidP="005823B4">
            <w:pPr>
              <w:spacing w:after="204" w:line="240" w:lineRule="auto"/>
              <w:rPr>
                <w:rFonts w:ascii="Helvetica" w:eastAsia="Times New Roman" w:hAnsi="Helvetica" w:cs="Helvetica"/>
                <w:b/>
                <w:bCs/>
                <w:color w:val="333333"/>
                <w:spacing w:val="3"/>
                <w:sz w:val="24"/>
                <w:szCs w:val="24"/>
              </w:rPr>
            </w:pPr>
            <w:r w:rsidRPr="005823B4">
              <w:rPr>
                <w:rFonts w:ascii="Helvetica" w:eastAsia="Times New Roman" w:hAnsi="Helvetica" w:cs="Helvetica"/>
                <w:b/>
                <w:bCs/>
                <w:color w:val="333333"/>
                <w:spacing w:val="3"/>
                <w:sz w:val="24"/>
                <w:szCs w:val="24"/>
              </w:rPr>
              <w:t>Operator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FF0ECA2" w14:textId="77777777" w:rsidR="005823B4" w:rsidRPr="005823B4" w:rsidRDefault="005823B4" w:rsidP="005823B4">
            <w:pPr>
              <w:spacing w:after="204" w:line="240" w:lineRule="auto"/>
              <w:rPr>
                <w:rFonts w:ascii="Helvetica" w:eastAsia="Times New Roman" w:hAnsi="Helvetica" w:cs="Helvetica"/>
                <w:b/>
                <w:bCs/>
                <w:color w:val="333333"/>
                <w:spacing w:val="3"/>
                <w:sz w:val="24"/>
                <w:szCs w:val="24"/>
              </w:rPr>
            </w:pPr>
            <w:r w:rsidRPr="005823B4">
              <w:rPr>
                <w:rFonts w:ascii="Helvetica" w:eastAsia="Times New Roman" w:hAnsi="Helvetica" w:cs="Helvetica"/>
                <w:b/>
                <w:bCs/>
                <w:color w:val="333333"/>
                <w:spacing w:val="3"/>
                <w:sz w:val="24"/>
                <w:szCs w:val="24"/>
              </w:rPr>
              <w:t>Technical Description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8B2E4B5" w14:textId="77777777" w:rsidR="005823B4" w:rsidRPr="005823B4" w:rsidRDefault="005823B4" w:rsidP="005823B4">
            <w:pPr>
              <w:spacing w:after="204" w:line="240" w:lineRule="auto"/>
              <w:rPr>
                <w:rFonts w:ascii="Helvetica" w:eastAsia="Times New Roman" w:hAnsi="Helvetica" w:cs="Helvetica"/>
                <w:b/>
                <w:bCs/>
                <w:color w:val="333333"/>
                <w:spacing w:val="3"/>
                <w:sz w:val="24"/>
                <w:szCs w:val="24"/>
              </w:rPr>
            </w:pPr>
            <w:r w:rsidRPr="005823B4">
              <w:rPr>
                <w:rFonts w:ascii="Helvetica" w:eastAsia="Times New Roman" w:hAnsi="Helvetica" w:cs="Helvetica"/>
                <w:b/>
                <w:bCs/>
                <w:color w:val="333333"/>
                <w:spacing w:val="3"/>
                <w:sz w:val="24"/>
                <w:szCs w:val="24"/>
              </w:rPr>
              <w:t>What it means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1FCED24" w14:textId="77777777" w:rsidR="005823B4" w:rsidRPr="005823B4" w:rsidRDefault="005823B4" w:rsidP="005823B4">
            <w:pPr>
              <w:spacing w:after="204" w:line="240" w:lineRule="auto"/>
              <w:rPr>
                <w:rFonts w:ascii="Helvetica" w:eastAsia="Times New Roman" w:hAnsi="Helvetica" w:cs="Helvetica"/>
                <w:b/>
                <w:bCs/>
                <w:color w:val="333333"/>
                <w:spacing w:val="3"/>
                <w:sz w:val="24"/>
                <w:szCs w:val="24"/>
              </w:rPr>
            </w:pPr>
            <w:r w:rsidRPr="005823B4">
              <w:rPr>
                <w:rFonts w:ascii="Helvetica" w:eastAsia="Times New Roman" w:hAnsi="Helvetica" w:cs="Helvetica"/>
                <w:b/>
                <w:bCs/>
                <w:color w:val="333333"/>
                <w:spacing w:val="3"/>
                <w:sz w:val="24"/>
                <w:szCs w:val="24"/>
              </w:rPr>
              <w:t>Example</w:t>
            </w:r>
          </w:p>
        </w:tc>
      </w:tr>
      <w:tr w:rsidR="005823B4" w:rsidRPr="005823B4" w14:paraId="3BED0702" w14:textId="77777777" w:rsidTr="00BB1980">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F4F552F" w14:textId="77777777" w:rsidR="005823B4" w:rsidRPr="005823B4" w:rsidRDefault="005823B4" w:rsidP="005823B4">
            <w:pPr>
              <w:spacing w:after="0" w:line="240" w:lineRule="auto"/>
              <w:jc w:val="right"/>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&amp;&amp;</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183E4EF" w14:textId="77777777" w:rsidR="005823B4" w:rsidRPr="005823B4" w:rsidRDefault="005823B4" w:rsidP="005823B4">
            <w:pPr>
              <w:spacing w:after="0" w:line="240" w:lineRule="auto"/>
              <w:jc w:val="center"/>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Logical AND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BF27E37"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Both conditions must be met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E0D235"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if(cond1 == test &amp;&amp; cond2 == test)</w:t>
            </w:r>
          </w:p>
        </w:tc>
      </w:tr>
      <w:tr w:rsidR="005823B4" w:rsidRPr="005823B4" w14:paraId="368CF9D0" w14:textId="77777777" w:rsidTr="00BB1980">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F32A3B5" w14:textId="77777777" w:rsidR="005823B4" w:rsidRPr="005823B4" w:rsidRDefault="005823B4" w:rsidP="005823B4">
            <w:pPr>
              <w:spacing w:after="0" w:line="240" w:lineRule="auto"/>
              <w:jc w:val="right"/>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4BF1146" w14:textId="77777777" w:rsidR="005823B4" w:rsidRPr="005823B4" w:rsidRDefault="005823B4" w:rsidP="005823B4">
            <w:pPr>
              <w:spacing w:after="0" w:line="240" w:lineRule="auto"/>
              <w:jc w:val="center"/>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Logical OR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1067EF3"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Either condition must be met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14105ED"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if(cond1 == test || cond2 == test)</w:t>
            </w:r>
          </w:p>
        </w:tc>
      </w:tr>
      <w:tr w:rsidR="005823B4" w:rsidRPr="005823B4" w14:paraId="590D4B8D" w14:textId="77777777" w:rsidTr="00BB1980">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9587A8D" w14:textId="77777777" w:rsidR="005823B4" w:rsidRPr="005823B4" w:rsidRDefault="005823B4" w:rsidP="005823B4">
            <w:pPr>
              <w:spacing w:after="0" w:line="240" w:lineRule="auto"/>
              <w:jc w:val="right"/>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&lt;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2625E4C" w14:textId="77777777" w:rsidR="005823B4" w:rsidRPr="005823B4" w:rsidRDefault="005823B4" w:rsidP="005823B4">
            <w:pPr>
              <w:spacing w:after="0" w:line="240" w:lineRule="auto"/>
              <w:jc w:val="center"/>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Less than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2C852BE"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X is less than Y</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A1B014A"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if(X &lt; Y)</w:t>
            </w:r>
          </w:p>
        </w:tc>
      </w:tr>
      <w:tr w:rsidR="005823B4" w:rsidRPr="005823B4" w14:paraId="0E11E12A" w14:textId="77777777" w:rsidTr="00BB1980">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E183EA1" w14:textId="77777777" w:rsidR="005823B4" w:rsidRPr="005823B4" w:rsidRDefault="005823B4" w:rsidP="005823B4">
            <w:pPr>
              <w:spacing w:after="0" w:line="240" w:lineRule="auto"/>
              <w:jc w:val="right"/>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&gt;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327A199" w14:textId="77777777" w:rsidR="005823B4" w:rsidRPr="005823B4" w:rsidRDefault="005823B4" w:rsidP="005823B4">
            <w:pPr>
              <w:spacing w:after="0" w:line="240" w:lineRule="auto"/>
              <w:jc w:val="center"/>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Greater than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26F2ED8"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X is greater than Y</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E64DA27"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if(X &gt; Y)</w:t>
            </w:r>
          </w:p>
        </w:tc>
      </w:tr>
      <w:tr w:rsidR="005823B4" w:rsidRPr="005823B4" w14:paraId="438B9469" w14:textId="77777777" w:rsidTr="00BB1980">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EF7B750" w14:textId="77777777" w:rsidR="005823B4" w:rsidRPr="005823B4" w:rsidRDefault="005823B4" w:rsidP="005823B4">
            <w:pPr>
              <w:spacing w:after="0" w:line="240" w:lineRule="auto"/>
              <w:jc w:val="right"/>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&lt;=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0405499" w14:textId="77777777" w:rsidR="005823B4" w:rsidRPr="005823B4" w:rsidRDefault="005823B4" w:rsidP="005823B4">
            <w:pPr>
              <w:spacing w:after="0" w:line="240" w:lineRule="auto"/>
              <w:jc w:val="center"/>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Less than or equal to</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EFA57F0"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X is less/equal to Y</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50C4A50"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if(X &lt;= Y)</w:t>
            </w:r>
          </w:p>
        </w:tc>
      </w:tr>
      <w:tr w:rsidR="005823B4" w:rsidRPr="005823B4" w14:paraId="1AF87F6D" w14:textId="77777777" w:rsidTr="00BB1980">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CC96692" w14:textId="77777777" w:rsidR="005823B4" w:rsidRPr="005823B4" w:rsidRDefault="005823B4" w:rsidP="005823B4">
            <w:pPr>
              <w:spacing w:after="0" w:line="240" w:lineRule="auto"/>
              <w:jc w:val="right"/>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&gt;=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570D47E" w14:textId="77777777" w:rsidR="005823B4" w:rsidRPr="005823B4" w:rsidRDefault="005823B4" w:rsidP="005823B4">
            <w:pPr>
              <w:spacing w:after="0" w:line="240" w:lineRule="auto"/>
              <w:jc w:val="center"/>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Greater than or equal to</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494BD5D"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X is greater/equal to Y</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9317F97"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if(X &gt;= Y)</w:t>
            </w:r>
          </w:p>
        </w:tc>
      </w:tr>
      <w:tr w:rsidR="005823B4" w:rsidRPr="005823B4" w14:paraId="08EF1498" w14:textId="77777777" w:rsidTr="00BB1980">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A3D3B95" w14:textId="77777777" w:rsidR="005823B4" w:rsidRPr="005823B4" w:rsidRDefault="005823B4" w:rsidP="005823B4">
            <w:pPr>
              <w:spacing w:after="0" w:line="240" w:lineRule="auto"/>
              <w:jc w:val="right"/>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A23ABCE" w14:textId="77777777" w:rsidR="005823B4" w:rsidRPr="005823B4" w:rsidRDefault="005823B4" w:rsidP="005823B4">
            <w:pPr>
              <w:spacing w:after="0" w:line="240" w:lineRule="auto"/>
              <w:jc w:val="center"/>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Equal to</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582CE29"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X is equal to Y</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62BC9F1"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if(X == Y)</w:t>
            </w:r>
          </w:p>
        </w:tc>
      </w:tr>
      <w:tr w:rsidR="005823B4" w:rsidRPr="005823B4" w14:paraId="7A352719" w14:textId="77777777" w:rsidTr="00BB1980">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56F5D060" w14:textId="77777777" w:rsidR="005823B4" w:rsidRPr="005823B4" w:rsidRDefault="005823B4" w:rsidP="005823B4">
            <w:pPr>
              <w:spacing w:after="0" w:line="240" w:lineRule="auto"/>
              <w:jc w:val="right"/>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2F47E5D1" w14:textId="77777777" w:rsidR="005823B4" w:rsidRPr="005823B4" w:rsidRDefault="005823B4" w:rsidP="005823B4">
            <w:pPr>
              <w:spacing w:after="0" w:line="240" w:lineRule="auto"/>
              <w:jc w:val="center"/>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Not equal to</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74484ED3"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Helvetica" w:eastAsia="Times New Roman" w:hAnsi="Helvetica" w:cs="Helvetica"/>
                <w:color w:val="333333"/>
                <w:spacing w:val="3"/>
                <w:sz w:val="24"/>
                <w:szCs w:val="24"/>
              </w:rPr>
              <w:t>X is not equal to Y</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1504F4EF" w14:textId="77777777" w:rsidR="005823B4" w:rsidRPr="005823B4" w:rsidRDefault="005823B4" w:rsidP="005823B4">
            <w:pPr>
              <w:spacing w:after="0" w:line="240" w:lineRule="auto"/>
              <w:rPr>
                <w:rFonts w:ascii="Helvetica" w:eastAsia="Times New Roman" w:hAnsi="Helvetica" w:cs="Helvetica"/>
                <w:color w:val="333333"/>
                <w:spacing w:val="3"/>
                <w:sz w:val="24"/>
                <w:szCs w:val="24"/>
              </w:rPr>
            </w:pPr>
            <w:r w:rsidRPr="005823B4">
              <w:rPr>
                <w:rFonts w:ascii="Consolas" w:eastAsia="Times New Roman" w:hAnsi="Consolas" w:cs="Courier New"/>
                <w:color w:val="333333"/>
                <w:spacing w:val="3"/>
                <w:sz w:val="20"/>
                <w:szCs w:val="20"/>
                <w:bdr w:val="none" w:sz="0" w:space="0" w:color="auto" w:frame="1"/>
                <w:shd w:val="clear" w:color="auto" w:fill="F7F7F7"/>
              </w:rPr>
              <w:t>if(X != Y)</w:t>
            </w:r>
          </w:p>
        </w:tc>
      </w:tr>
    </w:tbl>
    <w:p w14:paraId="71D55059" w14:textId="77777777" w:rsidR="00856F28" w:rsidRDefault="00856F28" w:rsidP="000360C1">
      <w:pPr>
        <w:rPr>
          <w:b/>
          <w:bCs/>
          <w:highlight w:val="yellow"/>
        </w:rPr>
      </w:pPr>
    </w:p>
    <w:p w14:paraId="66AF6236" w14:textId="77777777" w:rsidR="00856F28" w:rsidRDefault="00856F28" w:rsidP="000360C1">
      <w:pPr>
        <w:rPr>
          <w:b/>
          <w:bCs/>
          <w:highlight w:val="yellow"/>
        </w:rPr>
      </w:pPr>
    </w:p>
    <w:p w14:paraId="47D86A4E" w14:textId="77777777" w:rsidR="00856F28" w:rsidRDefault="00856F28" w:rsidP="000360C1">
      <w:pPr>
        <w:rPr>
          <w:b/>
          <w:bCs/>
          <w:highlight w:val="yellow"/>
        </w:rPr>
      </w:pPr>
    </w:p>
    <w:p w14:paraId="5A904413" w14:textId="77777777" w:rsidR="00856F28" w:rsidRDefault="00856F28" w:rsidP="000360C1">
      <w:pPr>
        <w:rPr>
          <w:b/>
          <w:bCs/>
          <w:highlight w:val="yellow"/>
        </w:rPr>
      </w:pPr>
    </w:p>
    <w:p w14:paraId="3882CD8B" w14:textId="5472FE3D" w:rsidR="00F361E8" w:rsidRPr="0029799B" w:rsidRDefault="0029799B" w:rsidP="000360C1">
      <w:pPr>
        <w:rPr>
          <w:b/>
          <w:bCs/>
        </w:rPr>
      </w:pPr>
      <w:r w:rsidRPr="0029799B">
        <w:rPr>
          <w:b/>
          <w:bCs/>
          <w:highlight w:val="yellow"/>
        </w:rPr>
        <w:t>GGPLOT</w:t>
      </w:r>
    </w:p>
    <w:p w14:paraId="0FADD39E" w14:textId="6230DD4F" w:rsidR="0029799B" w:rsidRDefault="0029799B" w:rsidP="000360C1">
      <w:pPr>
        <w:rPr>
          <w:b/>
          <w:bCs/>
        </w:rPr>
      </w:pPr>
      <w:r w:rsidRPr="0029799B">
        <w:t xml:space="preserve">We know from the “final figure” that we want the </w:t>
      </w:r>
      <w:r w:rsidRPr="0029799B">
        <w:rPr>
          <w:b/>
          <w:bCs/>
        </w:rPr>
        <w:t>variable shootarea on the y axis (response/dependent variable</w:t>
      </w:r>
      <w:r w:rsidRPr="0029799B">
        <w:t xml:space="preserve">) and </w:t>
      </w:r>
      <w:r w:rsidRPr="0029799B">
        <w:rPr>
          <w:b/>
          <w:bCs/>
        </w:rPr>
        <w:t>weight on the x axis (explanatory/independent variable).</w:t>
      </w:r>
    </w:p>
    <w:p w14:paraId="24A56851" w14:textId="584A9E34" w:rsidR="00EF1536" w:rsidRDefault="003D630F" w:rsidP="000360C1">
      <w:pPr>
        <w:rPr>
          <w:b/>
          <w:bCs/>
        </w:rPr>
      </w:pPr>
      <w:r>
        <w:rPr>
          <w:b/>
          <w:bCs/>
        </w:rPr>
        <w:t>D</w:t>
      </w:r>
      <w:r w:rsidR="00EF1536">
        <w:rPr>
          <w:b/>
          <w:bCs/>
        </w:rPr>
        <w:t>ata</w:t>
      </w:r>
      <w:r>
        <w:rPr>
          <w:b/>
          <w:bCs/>
        </w:rPr>
        <w:t xml:space="preserve">, mapping, geom </w:t>
      </w:r>
    </w:p>
    <w:p w14:paraId="2E5D71A6" w14:textId="77777777" w:rsidR="006A221E" w:rsidRPr="006A221E" w:rsidRDefault="006A221E" w:rsidP="006A22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A221E">
        <w:rPr>
          <w:rFonts w:ascii="Consolas" w:eastAsia="Times New Roman" w:hAnsi="Consolas" w:cs="Courier New"/>
          <w:color w:val="333333"/>
          <w:spacing w:val="3"/>
          <w:sz w:val="20"/>
          <w:szCs w:val="20"/>
          <w:bdr w:val="none" w:sz="0" w:space="0" w:color="auto" w:frame="1"/>
        </w:rPr>
        <w:t xml:space="preserve">classic </w:t>
      </w:r>
      <w:r w:rsidRPr="006A221E">
        <w:rPr>
          <w:rFonts w:ascii="Consolas" w:eastAsia="Times New Roman" w:hAnsi="Consolas" w:cs="Courier New"/>
          <w:color w:val="007020"/>
          <w:spacing w:val="3"/>
          <w:sz w:val="20"/>
          <w:szCs w:val="20"/>
          <w:bdr w:val="none" w:sz="0" w:space="0" w:color="auto" w:frame="1"/>
        </w:rPr>
        <w:t>&lt;-</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06287E"/>
          <w:spacing w:val="3"/>
          <w:sz w:val="20"/>
          <w:szCs w:val="20"/>
          <w:bdr w:val="none" w:sz="0" w:space="0" w:color="auto" w:frame="1"/>
        </w:rPr>
        <w:t>ggplot</w:t>
      </w:r>
      <w:r w:rsidRPr="006A221E">
        <w:rPr>
          <w:rFonts w:ascii="Consolas" w:eastAsia="Times New Roman" w:hAnsi="Consolas" w:cs="Courier New"/>
          <w:color w:val="333333"/>
          <w:spacing w:val="3"/>
          <w:sz w:val="20"/>
          <w:szCs w:val="20"/>
          <w:bdr w:val="none" w:sz="0" w:space="0" w:color="auto" w:frame="1"/>
        </w:rPr>
        <w:t>(</w:t>
      </w:r>
      <w:r w:rsidRPr="006A221E">
        <w:rPr>
          <w:rFonts w:ascii="Consolas" w:eastAsia="Times New Roman" w:hAnsi="Consolas" w:cs="Courier New"/>
          <w:color w:val="06287E"/>
          <w:spacing w:val="3"/>
          <w:sz w:val="20"/>
          <w:szCs w:val="20"/>
          <w:bdr w:val="none" w:sz="0" w:space="0" w:color="auto" w:frame="1"/>
        </w:rPr>
        <w:t>aes</w:t>
      </w:r>
      <w:r w:rsidRPr="006A221E">
        <w:rPr>
          <w:rFonts w:ascii="Consolas" w:eastAsia="Times New Roman" w:hAnsi="Consolas" w:cs="Courier New"/>
          <w:color w:val="333333"/>
          <w:spacing w:val="3"/>
          <w:sz w:val="20"/>
          <w:szCs w:val="20"/>
          <w:bdr w:val="none" w:sz="0" w:space="0" w:color="auto" w:frame="1"/>
        </w:rPr>
        <w:t>(</w:t>
      </w:r>
      <w:r w:rsidRPr="006A221E">
        <w:rPr>
          <w:rFonts w:ascii="Consolas" w:eastAsia="Times New Roman" w:hAnsi="Consolas" w:cs="Courier New"/>
          <w:color w:val="7D9029"/>
          <w:spacing w:val="3"/>
          <w:sz w:val="20"/>
          <w:szCs w:val="20"/>
          <w:bdr w:val="none" w:sz="0" w:space="0" w:color="auto" w:frame="1"/>
        </w:rPr>
        <w:t>x =</w:t>
      </w:r>
      <w:r w:rsidRPr="006A221E">
        <w:rPr>
          <w:rFonts w:ascii="Consolas" w:eastAsia="Times New Roman" w:hAnsi="Consolas" w:cs="Courier New"/>
          <w:color w:val="333333"/>
          <w:spacing w:val="3"/>
          <w:sz w:val="20"/>
          <w:szCs w:val="20"/>
          <w:bdr w:val="none" w:sz="0" w:space="0" w:color="auto" w:frame="1"/>
        </w:rPr>
        <w:t xml:space="preserve"> weight, </w:t>
      </w:r>
      <w:r w:rsidRPr="006A221E">
        <w:rPr>
          <w:rFonts w:ascii="Consolas" w:eastAsia="Times New Roman" w:hAnsi="Consolas" w:cs="Courier New"/>
          <w:color w:val="7D9029"/>
          <w:spacing w:val="3"/>
          <w:sz w:val="20"/>
          <w:szCs w:val="20"/>
          <w:bdr w:val="none" w:sz="0" w:space="0" w:color="auto" w:frame="1"/>
        </w:rPr>
        <w:t>y =</w:t>
      </w:r>
      <w:r w:rsidRPr="006A221E">
        <w:rPr>
          <w:rFonts w:ascii="Consolas" w:eastAsia="Times New Roman" w:hAnsi="Consolas" w:cs="Courier New"/>
          <w:color w:val="333333"/>
          <w:spacing w:val="3"/>
          <w:sz w:val="20"/>
          <w:szCs w:val="20"/>
          <w:bdr w:val="none" w:sz="0" w:space="0" w:color="auto" w:frame="1"/>
        </w:rPr>
        <w:t xml:space="preserve"> shootarea, </w:t>
      </w:r>
      <w:r w:rsidRPr="006A221E">
        <w:rPr>
          <w:rFonts w:ascii="Consolas" w:eastAsia="Times New Roman" w:hAnsi="Consolas" w:cs="Courier New"/>
          <w:color w:val="7D9029"/>
          <w:spacing w:val="3"/>
          <w:sz w:val="20"/>
          <w:szCs w:val="20"/>
          <w:bdr w:val="none" w:sz="0" w:space="0" w:color="auto" w:frame="1"/>
        </w:rPr>
        <w:t>colour =</w:t>
      </w:r>
      <w:r w:rsidRPr="006A221E">
        <w:rPr>
          <w:rFonts w:ascii="Consolas" w:eastAsia="Times New Roman" w:hAnsi="Consolas" w:cs="Courier New"/>
          <w:color w:val="333333"/>
          <w:spacing w:val="3"/>
          <w:sz w:val="20"/>
          <w:szCs w:val="20"/>
          <w:bdr w:val="none" w:sz="0" w:space="0" w:color="auto" w:frame="1"/>
        </w:rPr>
        <w:t xml:space="preserve"> nitrogen), </w:t>
      </w:r>
      <w:r w:rsidRPr="006A221E">
        <w:rPr>
          <w:rFonts w:ascii="Consolas" w:eastAsia="Times New Roman" w:hAnsi="Consolas" w:cs="Courier New"/>
          <w:color w:val="7D9029"/>
          <w:spacing w:val="3"/>
          <w:sz w:val="20"/>
          <w:szCs w:val="20"/>
          <w:bdr w:val="none" w:sz="0" w:space="0" w:color="auto" w:frame="1"/>
        </w:rPr>
        <w:t>data =</w:t>
      </w:r>
      <w:r w:rsidRPr="006A221E">
        <w:rPr>
          <w:rFonts w:ascii="Consolas" w:eastAsia="Times New Roman" w:hAnsi="Consolas" w:cs="Courier New"/>
          <w:color w:val="333333"/>
          <w:spacing w:val="3"/>
          <w:sz w:val="20"/>
          <w:szCs w:val="20"/>
          <w:bdr w:val="none" w:sz="0" w:space="0" w:color="auto" w:frame="1"/>
        </w:rPr>
        <w:t xml:space="preserve"> flower) </w:t>
      </w:r>
      <w:r w:rsidRPr="006A221E">
        <w:rPr>
          <w:rFonts w:ascii="Consolas" w:eastAsia="Times New Roman" w:hAnsi="Consolas" w:cs="Courier New"/>
          <w:color w:val="4070A0"/>
          <w:spacing w:val="3"/>
          <w:sz w:val="20"/>
          <w:szCs w:val="20"/>
          <w:bdr w:val="none" w:sz="0" w:space="0" w:color="auto" w:frame="1"/>
        </w:rPr>
        <w:t>+</w:t>
      </w:r>
    </w:p>
    <w:p w14:paraId="51DDB8C2" w14:textId="77777777" w:rsidR="006A221E" w:rsidRPr="006A221E" w:rsidRDefault="006A221E" w:rsidP="006A22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06287E"/>
          <w:spacing w:val="3"/>
          <w:sz w:val="20"/>
          <w:szCs w:val="20"/>
          <w:bdr w:val="none" w:sz="0" w:space="0" w:color="auto" w:frame="1"/>
        </w:rPr>
        <w:t>geom_point</w:t>
      </w:r>
      <w:r w:rsidRPr="006A221E">
        <w:rPr>
          <w:rFonts w:ascii="Consolas" w:eastAsia="Times New Roman" w:hAnsi="Consolas" w:cs="Courier New"/>
          <w:color w:val="333333"/>
          <w:spacing w:val="3"/>
          <w:sz w:val="20"/>
          <w:szCs w:val="20"/>
          <w:bdr w:val="none" w:sz="0" w:space="0" w:color="auto" w:frame="1"/>
        </w:rPr>
        <w:t>(</w:t>
      </w:r>
      <w:r w:rsidRPr="006A221E">
        <w:rPr>
          <w:rFonts w:ascii="Consolas" w:eastAsia="Times New Roman" w:hAnsi="Consolas" w:cs="Courier New"/>
          <w:color w:val="06287E"/>
          <w:spacing w:val="3"/>
          <w:sz w:val="20"/>
          <w:szCs w:val="20"/>
          <w:bdr w:val="none" w:sz="0" w:space="0" w:color="auto" w:frame="1"/>
        </w:rPr>
        <w:t>aes</w:t>
      </w:r>
      <w:r w:rsidRPr="006A221E">
        <w:rPr>
          <w:rFonts w:ascii="Consolas" w:eastAsia="Times New Roman" w:hAnsi="Consolas" w:cs="Courier New"/>
          <w:color w:val="333333"/>
          <w:spacing w:val="3"/>
          <w:sz w:val="20"/>
          <w:szCs w:val="20"/>
          <w:bdr w:val="none" w:sz="0" w:space="0" w:color="auto" w:frame="1"/>
        </w:rPr>
        <w:t>(</w:t>
      </w:r>
      <w:r w:rsidRPr="006A221E">
        <w:rPr>
          <w:rFonts w:ascii="Consolas" w:eastAsia="Times New Roman" w:hAnsi="Consolas" w:cs="Courier New"/>
          <w:color w:val="7D9029"/>
          <w:spacing w:val="3"/>
          <w:sz w:val="20"/>
          <w:szCs w:val="20"/>
          <w:bdr w:val="none" w:sz="0" w:space="0" w:color="auto" w:frame="1"/>
        </w:rPr>
        <w:t>shape =</w:t>
      </w:r>
      <w:r w:rsidRPr="006A221E">
        <w:rPr>
          <w:rFonts w:ascii="Consolas" w:eastAsia="Times New Roman" w:hAnsi="Consolas" w:cs="Courier New"/>
          <w:color w:val="333333"/>
          <w:spacing w:val="3"/>
          <w:sz w:val="20"/>
          <w:szCs w:val="20"/>
          <w:bdr w:val="none" w:sz="0" w:space="0" w:color="auto" w:frame="1"/>
        </w:rPr>
        <w:t xml:space="preserve"> nitrogen), </w:t>
      </w:r>
      <w:r w:rsidRPr="006A221E">
        <w:rPr>
          <w:rFonts w:ascii="Consolas" w:eastAsia="Times New Roman" w:hAnsi="Consolas" w:cs="Courier New"/>
          <w:color w:val="7D9029"/>
          <w:spacing w:val="3"/>
          <w:sz w:val="20"/>
          <w:szCs w:val="20"/>
          <w:bdr w:val="none" w:sz="0" w:space="0" w:color="auto" w:frame="1"/>
        </w:rPr>
        <w:t>size =</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40A070"/>
          <w:spacing w:val="3"/>
          <w:sz w:val="20"/>
          <w:szCs w:val="20"/>
          <w:bdr w:val="none" w:sz="0" w:space="0" w:color="auto" w:frame="1"/>
        </w:rPr>
        <w:t>2</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7D9029"/>
          <w:spacing w:val="3"/>
          <w:sz w:val="20"/>
          <w:szCs w:val="20"/>
          <w:bdr w:val="none" w:sz="0" w:space="0" w:color="auto" w:frame="1"/>
        </w:rPr>
        <w:t>alpha =</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40A070"/>
          <w:spacing w:val="3"/>
          <w:sz w:val="20"/>
          <w:szCs w:val="20"/>
          <w:bdr w:val="none" w:sz="0" w:space="0" w:color="auto" w:frame="1"/>
        </w:rPr>
        <w:t>0.6</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4070A0"/>
          <w:spacing w:val="3"/>
          <w:sz w:val="20"/>
          <w:szCs w:val="20"/>
          <w:bdr w:val="none" w:sz="0" w:space="0" w:color="auto" w:frame="1"/>
        </w:rPr>
        <w:t>+</w:t>
      </w:r>
    </w:p>
    <w:p w14:paraId="4205C0F2" w14:textId="77777777" w:rsidR="006A221E" w:rsidRPr="006A221E" w:rsidRDefault="006A221E" w:rsidP="006A22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06287E"/>
          <w:spacing w:val="3"/>
          <w:sz w:val="20"/>
          <w:szCs w:val="20"/>
          <w:bdr w:val="none" w:sz="0" w:space="0" w:color="auto" w:frame="1"/>
        </w:rPr>
        <w:t>geom_smooth</w:t>
      </w:r>
      <w:r w:rsidRPr="006A221E">
        <w:rPr>
          <w:rFonts w:ascii="Consolas" w:eastAsia="Times New Roman" w:hAnsi="Consolas" w:cs="Courier New"/>
          <w:color w:val="333333"/>
          <w:spacing w:val="3"/>
          <w:sz w:val="20"/>
          <w:szCs w:val="20"/>
          <w:bdr w:val="none" w:sz="0" w:space="0" w:color="auto" w:frame="1"/>
        </w:rPr>
        <w:t>(</w:t>
      </w:r>
      <w:r w:rsidRPr="006A221E">
        <w:rPr>
          <w:rFonts w:ascii="Consolas" w:eastAsia="Times New Roman" w:hAnsi="Consolas" w:cs="Courier New"/>
          <w:color w:val="7D9029"/>
          <w:spacing w:val="3"/>
          <w:sz w:val="20"/>
          <w:szCs w:val="20"/>
          <w:bdr w:val="none" w:sz="0" w:space="0" w:color="auto" w:frame="1"/>
        </w:rPr>
        <w:t>method =</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4070A0"/>
          <w:spacing w:val="3"/>
          <w:sz w:val="20"/>
          <w:szCs w:val="20"/>
          <w:bdr w:val="none" w:sz="0" w:space="0" w:color="auto" w:frame="1"/>
        </w:rPr>
        <w:t>"lm"</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7D9029"/>
          <w:spacing w:val="3"/>
          <w:sz w:val="20"/>
          <w:szCs w:val="20"/>
          <w:bdr w:val="none" w:sz="0" w:space="0" w:color="auto" w:frame="1"/>
        </w:rPr>
        <w:t>se =</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880000"/>
          <w:spacing w:val="3"/>
          <w:sz w:val="20"/>
          <w:szCs w:val="20"/>
          <w:bdr w:val="none" w:sz="0" w:space="0" w:color="auto" w:frame="1"/>
        </w:rPr>
        <w:t>FALSE</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4070A0"/>
          <w:spacing w:val="3"/>
          <w:sz w:val="20"/>
          <w:szCs w:val="20"/>
          <w:bdr w:val="none" w:sz="0" w:space="0" w:color="auto" w:frame="1"/>
        </w:rPr>
        <w:t>+</w:t>
      </w:r>
    </w:p>
    <w:p w14:paraId="71C7CEEA" w14:textId="77777777" w:rsidR="006A221E" w:rsidRPr="006A221E" w:rsidRDefault="006A221E" w:rsidP="006A22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06287E"/>
          <w:spacing w:val="3"/>
          <w:sz w:val="20"/>
          <w:szCs w:val="20"/>
          <w:bdr w:val="none" w:sz="0" w:space="0" w:color="auto" w:frame="1"/>
        </w:rPr>
        <w:t>facet_grid</w:t>
      </w:r>
      <w:r w:rsidRPr="006A221E">
        <w:rPr>
          <w:rFonts w:ascii="Consolas" w:eastAsia="Times New Roman" w:hAnsi="Consolas" w:cs="Courier New"/>
          <w:color w:val="333333"/>
          <w:spacing w:val="3"/>
          <w:sz w:val="20"/>
          <w:szCs w:val="20"/>
          <w:bdr w:val="none" w:sz="0" w:space="0" w:color="auto" w:frame="1"/>
        </w:rPr>
        <w:t xml:space="preserve">(block </w:t>
      </w:r>
      <w:r w:rsidRPr="006A221E">
        <w:rPr>
          <w:rFonts w:ascii="Consolas" w:eastAsia="Times New Roman" w:hAnsi="Consolas" w:cs="Courier New"/>
          <w:color w:val="4070A0"/>
          <w:spacing w:val="3"/>
          <w:sz w:val="20"/>
          <w:szCs w:val="20"/>
          <w:bdr w:val="none" w:sz="0" w:space="0" w:color="auto" w:frame="1"/>
        </w:rPr>
        <w:t>~</w:t>
      </w:r>
      <w:r w:rsidRPr="006A221E">
        <w:rPr>
          <w:rFonts w:ascii="Consolas" w:eastAsia="Times New Roman" w:hAnsi="Consolas" w:cs="Courier New"/>
          <w:color w:val="333333"/>
          <w:spacing w:val="3"/>
          <w:sz w:val="20"/>
          <w:szCs w:val="20"/>
          <w:bdr w:val="none" w:sz="0" w:space="0" w:color="auto" w:frame="1"/>
        </w:rPr>
        <w:t xml:space="preserve"> treat) </w:t>
      </w:r>
      <w:r w:rsidRPr="006A221E">
        <w:rPr>
          <w:rFonts w:ascii="Consolas" w:eastAsia="Times New Roman" w:hAnsi="Consolas" w:cs="Courier New"/>
          <w:color w:val="4070A0"/>
          <w:spacing w:val="3"/>
          <w:sz w:val="20"/>
          <w:szCs w:val="20"/>
          <w:bdr w:val="none" w:sz="0" w:space="0" w:color="auto" w:frame="1"/>
        </w:rPr>
        <w:t>+</w:t>
      </w:r>
    </w:p>
    <w:p w14:paraId="1959E065" w14:textId="77777777" w:rsidR="006A221E" w:rsidRPr="006A221E" w:rsidRDefault="006A221E" w:rsidP="006A22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06287E"/>
          <w:spacing w:val="3"/>
          <w:sz w:val="20"/>
          <w:szCs w:val="20"/>
          <w:bdr w:val="none" w:sz="0" w:space="0" w:color="auto" w:frame="1"/>
        </w:rPr>
        <w:t>xlab</w:t>
      </w:r>
      <w:r w:rsidRPr="006A221E">
        <w:rPr>
          <w:rFonts w:ascii="Consolas" w:eastAsia="Times New Roman" w:hAnsi="Consolas" w:cs="Courier New"/>
          <w:color w:val="333333"/>
          <w:spacing w:val="3"/>
          <w:sz w:val="20"/>
          <w:szCs w:val="20"/>
          <w:bdr w:val="none" w:sz="0" w:space="0" w:color="auto" w:frame="1"/>
        </w:rPr>
        <w:t>(</w:t>
      </w:r>
      <w:r w:rsidRPr="006A221E">
        <w:rPr>
          <w:rFonts w:ascii="Consolas" w:eastAsia="Times New Roman" w:hAnsi="Consolas" w:cs="Courier New"/>
          <w:color w:val="4070A0"/>
          <w:spacing w:val="3"/>
          <w:sz w:val="20"/>
          <w:szCs w:val="20"/>
          <w:bdr w:val="none" w:sz="0" w:space="0" w:color="auto" w:frame="1"/>
        </w:rPr>
        <w:t>"Weight of flower (g)"</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4070A0"/>
          <w:spacing w:val="3"/>
          <w:sz w:val="20"/>
          <w:szCs w:val="20"/>
          <w:bdr w:val="none" w:sz="0" w:space="0" w:color="auto" w:frame="1"/>
        </w:rPr>
        <w:t>+</w:t>
      </w:r>
    </w:p>
    <w:p w14:paraId="2802400F" w14:textId="77777777" w:rsidR="006A221E" w:rsidRPr="006A221E" w:rsidRDefault="006A221E" w:rsidP="006A22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06287E"/>
          <w:spacing w:val="3"/>
          <w:sz w:val="20"/>
          <w:szCs w:val="20"/>
          <w:bdr w:val="none" w:sz="0" w:space="0" w:color="auto" w:frame="1"/>
        </w:rPr>
        <w:t>ylab</w:t>
      </w:r>
      <w:r w:rsidRPr="006A221E">
        <w:rPr>
          <w:rFonts w:ascii="Consolas" w:eastAsia="Times New Roman" w:hAnsi="Consolas" w:cs="Courier New"/>
          <w:color w:val="333333"/>
          <w:spacing w:val="3"/>
          <w:sz w:val="20"/>
          <w:szCs w:val="20"/>
          <w:bdr w:val="none" w:sz="0" w:space="0" w:color="auto" w:frame="1"/>
        </w:rPr>
        <w:t>(</w:t>
      </w:r>
      <w:r w:rsidRPr="006A221E">
        <w:rPr>
          <w:rFonts w:ascii="Consolas" w:eastAsia="Times New Roman" w:hAnsi="Consolas" w:cs="Courier New"/>
          <w:color w:val="06287E"/>
          <w:spacing w:val="3"/>
          <w:sz w:val="20"/>
          <w:szCs w:val="20"/>
          <w:bdr w:val="none" w:sz="0" w:space="0" w:color="auto" w:frame="1"/>
        </w:rPr>
        <w:t>bquote</w:t>
      </w:r>
      <w:r w:rsidRPr="006A221E">
        <w:rPr>
          <w:rFonts w:ascii="Consolas" w:eastAsia="Times New Roman" w:hAnsi="Consolas" w:cs="Courier New"/>
          <w:color w:val="333333"/>
          <w:spacing w:val="3"/>
          <w:sz w:val="20"/>
          <w:szCs w:val="20"/>
          <w:bdr w:val="none" w:sz="0" w:space="0" w:color="auto" w:frame="1"/>
        </w:rPr>
        <w:t>(</w:t>
      </w:r>
      <w:r w:rsidRPr="006A221E">
        <w:rPr>
          <w:rFonts w:ascii="Consolas" w:eastAsia="Times New Roman" w:hAnsi="Consolas" w:cs="Courier New"/>
          <w:color w:val="4070A0"/>
          <w:spacing w:val="3"/>
          <w:sz w:val="20"/>
          <w:szCs w:val="20"/>
          <w:bdr w:val="none" w:sz="0" w:space="0" w:color="auto" w:frame="1"/>
        </w:rPr>
        <w:t>"Area of shoot"~</w:t>
      </w:r>
      <w:r w:rsidRPr="006A221E">
        <w:rPr>
          <w:rFonts w:ascii="Consolas" w:eastAsia="Times New Roman" w:hAnsi="Consolas" w:cs="Courier New"/>
          <w:color w:val="333333"/>
          <w:spacing w:val="3"/>
          <w:sz w:val="20"/>
          <w:szCs w:val="20"/>
          <w:bdr w:val="none" w:sz="0" w:space="0" w:color="auto" w:frame="1"/>
        </w:rPr>
        <w:t>(cm</w:t>
      </w:r>
      <w:r w:rsidRPr="006A221E">
        <w:rPr>
          <w:rFonts w:ascii="Consolas" w:eastAsia="Times New Roman" w:hAnsi="Consolas" w:cs="Courier New"/>
          <w:color w:val="4070A0"/>
          <w:spacing w:val="3"/>
          <w:sz w:val="20"/>
          <w:szCs w:val="20"/>
          <w:bdr w:val="none" w:sz="0" w:space="0" w:color="auto" w:frame="1"/>
        </w:rPr>
        <w:t>^</w:t>
      </w:r>
      <w:r w:rsidRPr="006A221E">
        <w:rPr>
          <w:rFonts w:ascii="Consolas" w:eastAsia="Times New Roman" w:hAnsi="Consolas" w:cs="Courier New"/>
          <w:color w:val="40A070"/>
          <w:spacing w:val="3"/>
          <w:sz w:val="20"/>
          <w:szCs w:val="20"/>
          <w:bdr w:val="none" w:sz="0" w:space="0" w:color="auto" w:frame="1"/>
        </w:rPr>
        <w:t>2</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4070A0"/>
          <w:spacing w:val="3"/>
          <w:sz w:val="20"/>
          <w:szCs w:val="20"/>
          <w:bdr w:val="none" w:sz="0" w:space="0" w:color="auto" w:frame="1"/>
        </w:rPr>
        <w:t>+</w:t>
      </w:r>
    </w:p>
    <w:p w14:paraId="79605038" w14:textId="77777777" w:rsidR="006A221E" w:rsidRPr="006A221E" w:rsidRDefault="006A221E" w:rsidP="006A22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06287E"/>
          <w:spacing w:val="3"/>
          <w:sz w:val="20"/>
          <w:szCs w:val="20"/>
          <w:bdr w:val="none" w:sz="0" w:space="0" w:color="auto" w:frame="1"/>
        </w:rPr>
        <w:t>labs</w:t>
      </w:r>
      <w:r w:rsidRPr="006A221E">
        <w:rPr>
          <w:rFonts w:ascii="Consolas" w:eastAsia="Times New Roman" w:hAnsi="Consolas" w:cs="Courier New"/>
          <w:color w:val="333333"/>
          <w:spacing w:val="3"/>
          <w:sz w:val="20"/>
          <w:szCs w:val="20"/>
          <w:bdr w:val="none" w:sz="0" w:space="0" w:color="auto" w:frame="1"/>
        </w:rPr>
        <w:t>(</w:t>
      </w:r>
      <w:r w:rsidRPr="006A221E">
        <w:rPr>
          <w:rFonts w:ascii="Consolas" w:eastAsia="Times New Roman" w:hAnsi="Consolas" w:cs="Courier New"/>
          <w:color w:val="7D9029"/>
          <w:spacing w:val="3"/>
          <w:sz w:val="20"/>
          <w:szCs w:val="20"/>
          <w:bdr w:val="none" w:sz="0" w:space="0" w:color="auto" w:frame="1"/>
        </w:rPr>
        <w:t>shape =</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4070A0"/>
          <w:spacing w:val="3"/>
          <w:sz w:val="20"/>
          <w:szCs w:val="20"/>
          <w:bdr w:val="none" w:sz="0" w:space="0" w:color="auto" w:frame="1"/>
        </w:rPr>
        <w:t>"Nitrogen\nConcentration"</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7D9029"/>
          <w:spacing w:val="3"/>
          <w:sz w:val="20"/>
          <w:szCs w:val="20"/>
          <w:bdr w:val="none" w:sz="0" w:space="0" w:color="auto" w:frame="1"/>
        </w:rPr>
        <w:t>colour =</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4070A0"/>
          <w:spacing w:val="3"/>
          <w:sz w:val="20"/>
          <w:szCs w:val="20"/>
          <w:bdr w:val="none" w:sz="0" w:space="0" w:color="auto" w:frame="1"/>
        </w:rPr>
        <w:t>"Nitrogen\nConcentration"</w:t>
      </w:r>
      <w:r w:rsidRPr="006A221E">
        <w:rPr>
          <w:rFonts w:ascii="Consolas" w:eastAsia="Times New Roman" w:hAnsi="Consolas" w:cs="Courier New"/>
          <w:color w:val="333333"/>
          <w:spacing w:val="3"/>
          <w:sz w:val="20"/>
          <w:szCs w:val="20"/>
          <w:bdr w:val="none" w:sz="0" w:space="0" w:color="auto" w:frame="1"/>
        </w:rPr>
        <w:t xml:space="preserve">, </w:t>
      </w:r>
    </w:p>
    <w:p w14:paraId="7EF26D33" w14:textId="77777777" w:rsidR="006A221E" w:rsidRPr="006A221E" w:rsidRDefault="006A221E" w:rsidP="006A22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7D9029"/>
          <w:spacing w:val="3"/>
          <w:sz w:val="20"/>
          <w:szCs w:val="20"/>
          <w:bdr w:val="none" w:sz="0" w:space="0" w:color="auto" w:frame="1"/>
        </w:rPr>
        <w:t>caption =</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4070A0"/>
          <w:spacing w:val="3"/>
          <w:sz w:val="20"/>
          <w:szCs w:val="20"/>
          <w:bdr w:val="none" w:sz="0" w:space="0" w:color="auto" w:frame="1"/>
        </w:rPr>
        <w:t>"Regression assumptions are unvalidated"</w:t>
      </w: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4070A0"/>
          <w:spacing w:val="3"/>
          <w:sz w:val="20"/>
          <w:szCs w:val="20"/>
          <w:bdr w:val="none" w:sz="0" w:space="0" w:color="auto" w:frame="1"/>
        </w:rPr>
        <w:t>+</w:t>
      </w:r>
    </w:p>
    <w:p w14:paraId="35543D48" w14:textId="77777777" w:rsidR="006A221E" w:rsidRPr="006A221E" w:rsidRDefault="006A221E" w:rsidP="006A22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i/>
          <w:iCs/>
          <w:color w:val="60A0B0"/>
          <w:spacing w:val="3"/>
          <w:sz w:val="20"/>
          <w:szCs w:val="20"/>
          <w:bdr w:val="none" w:sz="0" w:space="0" w:color="auto" w:frame="1"/>
        </w:rPr>
        <w:t># Classic theme</w:t>
      </w:r>
    </w:p>
    <w:p w14:paraId="7BBFC174" w14:textId="09CFC682" w:rsidR="006A221E" w:rsidRDefault="006A221E" w:rsidP="006A22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A221E">
        <w:rPr>
          <w:rFonts w:ascii="Consolas" w:eastAsia="Times New Roman" w:hAnsi="Consolas" w:cs="Courier New"/>
          <w:color w:val="333333"/>
          <w:spacing w:val="3"/>
          <w:sz w:val="20"/>
          <w:szCs w:val="20"/>
          <w:bdr w:val="none" w:sz="0" w:space="0" w:color="auto" w:frame="1"/>
        </w:rPr>
        <w:t xml:space="preserve">    </w:t>
      </w:r>
      <w:r w:rsidRPr="006A221E">
        <w:rPr>
          <w:rFonts w:ascii="Consolas" w:eastAsia="Times New Roman" w:hAnsi="Consolas" w:cs="Courier New"/>
          <w:color w:val="06287E"/>
          <w:spacing w:val="3"/>
          <w:sz w:val="20"/>
          <w:szCs w:val="20"/>
          <w:bdr w:val="none" w:sz="0" w:space="0" w:color="auto" w:frame="1"/>
        </w:rPr>
        <w:t>theme_classic</w:t>
      </w:r>
      <w:r w:rsidRPr="006A221E">
        <w:rPr>
          <w:rFonts w:ascii="Consolas" w:eastAsia="Times New Roman" w:hAnsi="Consolas" w:cs="Courier New"/>
          <w:color w:val="333333"/>
          <w:spacing w:val="3"/>
          <w:sz w:val="20"/>
          <w:szCs w:val="20"/>
          <w:bdr w:val="none" w:sz="0" w:space="0" w:color="auto" w:frame="1"/>
        </w:rPr>
        <w:t>()</w:t>
      </w:r>
      <w:r w:rsidR="0046175A">
        <w:rPr>
          <w:rFonts w:ascii="Consolas" w:eastAsia="Times New Roman" w:hAnsi="Consolas" w:cs="Courier New"/>
          <w:color w:val="333333"/>
          <w:spacing w:val="3"/>
          <w:sz w:val="20"/>
          <w:szCs w:val="20"/>
          <w:bdr w:val="none" w:sz="0" w:space="0" w:color="auto" w:frame="1"/>
        </w:rPr>
        <w:t>+</w:t>
      </w:r>
    </w:p>
    <w:p w14:paraId="17EF0589" w14:textId="6CC3C74B" w:rsidR="0046175A" w:rsidRDefault="00605FB9" w:rsidP="004617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Pr>
          <w:rFonts w:ascii="Consolas" w:eastAsia="Times New Roman" w:hAnsi="Consolas" w:cs="Courier New"/>
          <w:color w:val="06287E"/>
          <w:spacing w:val="3"/>
          <w:sz w:val="20"/>
          <w:szCs w:val="20"/>
          <w:bdr w:val="none" w:sz="0" w:space="0" w:color="auto" w:frame="1"/>
        </w:rPr>
        <w:t xml:space="preserve">    </w:t>
      </w:r>
      <w:r w:rsidR="0046175A" w:rsidRPr="0046175A">
        <w:rPr>
          <w:rFonts w:ascii="Consolas" w:eastAsia="Times New Roman" w:hAnsi="Consolas" w:cs="Courier New"/>
          <w:color w:val="06287E"/>
          <w:spacing w:val="3"/>
          <w:sz w:val="20"/>
          <w:szCs w:val="20"/>
          <w:bdr w:val="none" w:sz="0" w:space="0" w:color="auto" w:frame="1"/>
        </w:rPr>
        <w:t>coord_cartesian</w:t>
      </w:r>
      <w:r w:rsidR="0046175A" w:rsidRPr="0046175A">
        <w:rPr>
          <w:rFonts w:ascii="Consolas" w:eastAsia="Times New Roman" w:hAnsi="Consolas" w:cs="Courier New"/>
          <w:color w:val="333333"/>
          <w:spacing w:val="3"/>
          <w:sz w:val="20"/>
          <w:szCs w:val="20"/>
          <w:bdr w:val="none" w:sz="0" w:space="0" w:color="auto" w:frame="1"/>
        </w:rPr>
        <w:t>(</w:t>
      </w:r>
      <w:r w:rsidR="0046175A" w:rsidRPr="0046175A">
        <w:rPr>
          <w:rFonts w:ascii="Consolas" w:eastAsia="Times New Roman" w:hAnsi="Consolas" w:cs="Courier New"/>
          <w:color w:val="7D9029"/>
          <w:spacing w:val="3"/>
          <w:sz w:val="20"/>
          <w:szCs w:val="20"/>
          <w:bdr w:val="none" w:sz="0" w:space="0" w:color="auto" w:frame="1"/>
        </w:rPr>
        <w:t>xlim =</w:t>
      </w:r>
      <w:r w:rsidR="0046175A" w:rsidRPr="0046175A">
        <w:rPr>
          <w:rFonts w:ascii="Consolas" w:eastAsia="Times New Roman" w:hAnsi="Consolas" w:cs="Courier New"/>
          <w:color w:val="333333"/>
          <w:spacing w:val="3"/>
          <w:sz w:val="20"/>
          <w:szCs w:val="20"/>
          <w:bdr w:val="none" w:sz="0" w:space="0" w:color="auto" w:frame="1"/>
        </w:rPr>
        <w:t xml:space="preserve"> </w:t>
      </w:r>
      <w:r w:rsidR="0046175A" w:rsidRPr="0046175A">
        <w:rPr>
          <w:rFonts w:ascii="Consolas" w:eastAsia="Times New Roman" w:hAnsi="Consolas" w:cs="Courier New"/>
          <w:color w:val="06287E"/>
          <w:spacing w:val="3"/>
          <w:sz w:val="20"/>
          <w:szCs w:val="20"/>
          <w:bdr w:val="none" w:sz="0" w:space="0" w:color="auto" w:frame="1"/>
        </w:rPr>
        <w:t>c</w:t>
      </w:r>
      <w:r w:rsidR="0046175A" w:rsidRPr="0046175A">
        <w:rPr>
          <w:rFonts w:ascii="Consolas" w:eastAsia="Times New Roman" w:hAnsi="Consolas" w:cs="Courier New"/>
          <w:color w:val="333333"/>
          <w:spacing w:val="3"/>
          <w:sz w:val="20"/>
          <w:szCs w:val="20"/>
          <w:bdr w:val="none" w:sz="0" w:space="0" w:color="auto" w:frame="1"/>
        </w:rPr>
        <w:t>(</w:t>
      </w:r>
      <w:r w:rsidR="0046175A" w:rsidRPr="0046175A">
        <w:rPr>
          <w:rFonts w:ascii="Consolas" w:eastAsia="Times New Roman" w:hAnsi="Consolas" w:cs="Courier New"/>
          <w:color w:val="40A070"/>
          <w:spacing w:val="3"/>
          <w:sz w:val="20"/>
          <w:szCs w:val="20"/>
          <w:bdr w:val="none" w:sz="0" w:space="0" w:color="auto" w:frame="1"/>
        </w:rPr>
        <w:t>10</w:t>
      </w:r>
      <w:r w:rsidR="0046175A" w:rsidRPr="0046175A">
        <w:rPr>
          <w:rFonts w:ascii="Consolas" w:eastAsia="Times New Roman" w:hAnsi="Consolas" w:cs="Courier New"/>
          <w:color w:val="333333"/>
          <w:spacing w:val="3"/>
          <w:sz w:val="20"/>
          <w:szCs w:val="20"/>
          <w:bdr w:val="none" w:sz="0" w:space="0" w:color="auto" w:frame="1"/>
        </w:rPr>
        <w:t xml:space="preserve">, </w:t>
      </w:r>
      <w:r w:rsidR="0046175A" w:rsidRPr="0046175A">
        <w:rPr>
          <w:rFonts w:ascii="Consolas" w:eastAsia="Times New Roman" w:hAnsi="Consolas" w:cs="Courier New"/>
          <w:color w:val="40A070"/>
          <w:spacing w:val="3"/>
          <w:sz w:val="20"/>
          <w:szCs w:val="20"/>
          <w:bdr w:val="none" w:sz="0" w:space="0" w:color="auto" w:frame="1"/>
        </w:rPr>
        <w:t>15</w:t>
      </w:r>
      <w:r w:rsidR="0046175A" w:rsidRPr="0046175A">
        <w:rPr>
          <w:rFonts w:ascii="Consolas" w:eastAsia="Times New Roman" w:hAnsi="Consolas" w:cs="Courier New"/>
          <w:color w:val="333333"/>
          <w:spacing w:val="3"/>
          <w:sz w:val="20"/>
          <w:szCs w:val="20"/>
          <w:bdr w:val="none" w:sz="0" w:space="0" w:color="auto" w:frame="1"/>
        </w:rPr>
        <w:t xml:space="preserve">),   </w:t>
      </w:r>
      <w:r w:rsidR="0046175A" w:rsidRPr="0046175A">
        <w:rPr>
          <w:rFonts w:ascii="Consolas" w:eastAsia="Times New Roman" w:hAnsi="Consolas" w:cs="Courier New"/>
          <w:color w:val="7D9029"/>
          <w:spacing w:val="3"/>
          <w:sz w:val="20"/>
          <w:szCs w:val="20"/>
          <w:bdr w:val="none" w:sz="0" w:space="0" w:color="auto" w:frame="1"/>
        </w:rPr>
        <w:t>ylim =</w:t>
      </w:r>
      <w:r w:rsidR="0046175A" w:rsidRPr="0046175A">
        <w:rPr>
          <w:rFonts w:ascii="Consolas" w:eastAsia="Times New Roman" w:hAnsi="Consolas" w:cs="Courier New"/>
          <w:color w:val="333333"/>
          <w:spacing w:val="3"/>
          <w:sz w:val="20"/>
          <w:szCs w:val="20"/>
          <w:bdr w:val="none" w:sz="0" w:space="0" w:color="auto" w:frame="1"/>
        </w:rPr>
        <w:t xml:space="preserve"> </w:t>
      </w:r>
      <w:r w:rsidR="0046175A" w:rsidRPr="0046175A">
        <w:rPr>
          <w:rFonts w:ascii="Consolas" w:eastAsia="Times New Roman" w:hAnsi="Consolas" w:cs="Courier New"/>
          <w:color w:val="06287E"/>
          <w:spacing w:val="3"/>
          <w:sz w:val="20"/>
          <w:szCs w:val="20"/>
          <w:bdr w:val="none" w:sz="0" w:space="0" w:color="auto" w:frame="1"/>
        </w:rPr>
        <w:t>c</w:t>
      </w:r>
      <w:r w:rsidR="0046175A" w:rsidRPr="0046175A">
        <w:rPr>
          <w:rFonts w:ascii="Consolas" w:eastAsia="Times New Roman" w:hAnsi="Consolas" w:cs="Courier New"/>
          <w:color w:val="333333"/>
          <w:spacing w:val="3"/>
          <w:sz w:val="20"/>
          <w:szCs w:val="20"/>
          <w:bdr w:val="none" w:sz="0" w:space="0" w:color="auto" w:frame="1"/>
        </w:rPr>
        <w:t>(</w:t>
      </w:r>
      <w:r w:rsidR="0046175A" w:rsidRPr="0046175A">
        <w:rPr>
          <w:rFonts w:ascii="Consolas" w:eastAsia="Times New Roman" w:hAnsi="Consolas" w:cs="Courier New"/>
          <w:color w:val="40A070"/>
          <w:spacing w:val="3"/>
          <w:sz w:val="20"/>
          <w:szCs w:val="20"/>
          <w:bdr w:val="none" w:sz="0" w:space="0" w:color="auto" w:frame="1"/>
        </w:rPr>
        <w:t>50</w:t>
      </w:r>
      <w:r w:rsidR="0046175A" w:rsidRPr="0046175A">
        <w:rPr>
          <w:rFonts w:ascii="Consolas" w:eastAsia="Times New Roman" w:hAnsi="Consolas" w:cs="Courier New"/>
          <w:color w:val="333333"/>
          <w:spacing w:val="3"/>
          <w:sz w:val="20"/>
          <w:szCs w:val="20"/>
          <w:bdr w:val="none" w:sz="0" w:space="0" w:color="auto" w:frame="1"/>
        </w:rPr>
        <w:t xml:space="preserve">, </w:t>
      </w:r>
      <w:r w:rsidR="0046175A" w:rsidRPr="0046175A">
        <w:rPr>
          <w:rFonts w:ascii="Consolas" w:eastAsia="Times New Roman" w:hAnsi="Consolas" w:cs="Courier New"/>
          <w:color w:val="40A070"/>
          <w:spacing w:val="3"/>
          <w:sz w:val="20"/>
          <w:szCs w:val="20"/>
          <w:bdr w:val="none" w:sz="0" w:space="0" w:color="auto" w:frame="1"/>
        </w:rPr>
        <w:t>150</w:t>
      </w:r>
      <w:r w:rsidR="0046175A" w:rsidRPr="0046175A">
        <w:rPr>
          <w:rFonts w:ascii="Consolas" w:eastAsia="Times New Roman" w:hAnsi="Consolas" w:cs="Courier New"/>
          <w:color w:val="333333"/>
          <w:spacing w:val="3"/>
          <w:sz w:val="20"/>
          <w:szCs w:val="20"/>
          <w:bdr w:val="none" w:sz="0" w:space="0" w:color="auto" w:frame="1"/>
        </w:rPr>
        <w:t>))</w:t>
      </w:r>
      <w:r w:rsidR="008F48C2">
        <w:rPr>
          <w:rFonts w:ascii="Consolas" w:eastAsia="Times New Roman" w:hAnsi="Consolas" w:cs="Courier New"/>
          <w:color w:val="333333"/>
          <w:spacing w:val="3"/>
          <w:sz w:val="20"/>
          <w:szCs w:val="20"/>
          <w:bdr w:val="none" w:sz="0" w:space="0" w:color="auto" w:frame="1"/>
        </w:rPr>
        <w:t>+</w:t>
      </w:r>
    </w:p>
    <w:p w14:paraId="2653E803" w14:textId="1888B49A" w:rsidR="00785A49" w:rsidRPr="00785A49" w:rsidRDefault="00785A49" w:rsidP="00785A49">
      <w:pPr>
        <w:pStyle w:val="HTMLPreformatted"/>
        <w:shd w:val="clear" w:color="auto" w:fill="F7F7F7"/>
        <w:rPr>
          <w:rFonts w:ascii="Consolas" w:hAnsi="Consolas"/>
          <w:color w:val="333333"/>
          <w:spacing w:val="3"/>
          <w:sz w:val="24"/>
          <w:szCs w:val="24"/>
        </w:rPr>
      </w:pPr>
      <w:r>
        <w:rPr>
          <w:rFonts w:ascii="Consolas" w:hAnsi="Consolas"/>
          <w:color w:val="333333"/>
          <w:spacing w:val="3"/>
          <w:bdr w:val="none" w:sz="0" w:space="0" w:color="auto" w:frame="1"/>
        </w:rPr>
        <w:t xml:space="preserve">    </w:t>
      </w:r>
      <w:r w:rsidRPr="00785A49">
        <w:rPr>
          <w:rFonts w:ascii="Consolas" w:hAnsi="Consolas"/>
          <w:color w:val="06287E"/>
          <w:spacing w:val="3"/>
          <w:bdr w:val="none" w:sz="0" w:space="0" w:color="auto" w:frame="1"/>
        </w:rPr>
        <w:t>geom_text</w:t>
      </w:r>
      <w:r w:rsidRPr="00785A49">
        <w:rPr>
          <w:rFonts w:ascii="Consolas" w:hAnsi="Consolas"/>
          <w:color w:val="333333"/>
          <w:spacing w:val="3"/>
          <w:bdr w:val="none" w:sz="0" w:space="0" w:color="auto" w:frame="1"/>
        </w:rPr>
        <w:t>(</w:t>
      </w:r>
      <w:r w:rsidRPr="00785A49">
        <w:rPr>
          <w:rFonts w:ascii="Consolas" w:hAnsi="Consolas"/>
          <w:color w:val="7D9029"/>
          <w:spacing w:val="3"/>
          <w:bdr w:val="none" w:sz="0" w:space="0" w:color="auto" w:frame="1"/>
        </w:rPr>
        <w:t>x =</w:t>
      </w:r>
      <w:r w:rsidRPr="00785A49">
        <w:rPr>
          <w:rFonts w:ascii="Consolas" w:hAnsi="Consolas"/>
          <w:color w:val="333333"/>
          <w:spacing w:val="3"/>
          <w:bdr w:val="none" w:sz="0" w:space="0" w:color="auto" w:frame="1"/>
        </w:rPr>
        <w:t xml:space="preserve"> </w:t>
      </w:r>
      <w:r w:rsidRPr="00785A49">
        <w:rPr>
          <w:rFonts w:ascii="Consolas" w:hAnsi="Consolas"/>
          <w:color w:val="40A070"/>
          <w:spacing w:val="3"/>
          <w:bdr w:val="none" w:sz="0" w:space="0" w:color="auto" w:frame="1"/>
        </w:rPr>
        <w:t>22</w:t>
      </w:r>
      <w:r w:rsidRPr="00785A49">
        <w:rPr>
          <w:rFonts w:ascii="Consolas" w:hAnsi="Consolas"/>
          <w:color w:val="333333"/>
          <w:spacing w:val="3"/>
          <w:bdr w:val="none" w:sz="0" w:space="0" w:color="auto" w:frame="1"/>
        </w:rPr>
        <w:t xml:space="preserve">, </w:t>
      </w:r>
      <w:r w:rsidRPr="00785A49">
        <w:rPr>
          <w:rFonts w:ascii="Consolas" w:hAnsi="Consolas"/>
          <w:color w:val="7D9029"/>
          <w:spacing w:val="3"/>
          <w:bdr w:val="none" w:sz="0" w:space="0" w:color="auto" w:frame="1"/>
        </w:rPr>
        <w:t>y =</w:t>
      </w:r>
      <w:r w:rsidRPr="00785A49">
        <w:rPr>
          <w:rFonts w:ascii="Consolas" w:hAnsi="Consolas"/>
          <w:color w:val="333333"/>
          <w:spacing w:val="3"/>
          <w:bdr w:val="none" w:sz="0" w:space="0" w:color="auto" w:frame="1"/>
        </w:rPr>
        <w:t xml:space="preserve"> </w:t>
      </w:r>
      <w:r w:rsidRPr="00785A49">
        <w:rPr>
          <w:rFonts w:ascii="Consolas" w:hAnsi="Consolas"/>
          <w:color w:val="40A070"/>
          <w:spacing w:val="3"/>
          <w:bdr w:val="none" w:sz="0" w:space="0" w:color="auto" w:frame="1"/>
        </w:rPr>
        <w:t>5</w:t>
      </w:r>
      <w:r w:rsidRPr="00785A49">
        <w:rPr>
          <w:rFonts w:ascii="Consolas" w:hAnsi="Consolas"/>
          <w:color w:val="333333"/>
          <w:spacing w:val="3"/>
          <w:bdr w:val="none" w:sz="0" w:space="0" w:color="auto" w:frame="1"/>
        </w:rPr>
        <w:t xml:space="preserve">, </w:t>
      </w:r>
      <w:r w:rsidRPr="00785A49">
        <w:rPr>
          <w:rFonts w:ascii="Consolas" w:hAnsi="Consolas"/>
          <w:color w:val="7D9029"/>
          <w:spacing w:val="3"/>
          <w:bdr w:val="none" w:sz="0" w:space="0" w:color="auto" w:frame="1"/>
        </w:rPr>
        <w:t>label =</w:t>
      </w:r>
      <w:r w:rsidRPr="00785A49">
        <w:rPr>
          <w:rFonts w:ascii="Consolas" w:hAnsi="Consolas"/>
          <w:color w:val="333333"/>
          <w:spacing w:val="3"/>
          <w:bdr w:val="none" w:sz="0" w:space="0" w:color="auto" w:frame="1"/>
        </w:rPr>
        <w:t xml:space="preserve"> </w:t>
      </w:r>
      <w:r w:rsidRPr="00785A49">
        <w:rPr>
          <w:rFonts w:ascii="Consolas" w:hAnsi="Consolas"/>
          <w:color w:val="4070A0"/>
          <w:spacing w:val="3"/>
          <w:bdr w:val="none" w:sz="0" w:space="0" w:color="auto" w:frame="1"/>
        </w:rPr>
        <w:t>"A. Artist"</w:t>
      </w:r>
      <w:r w:rsidRPr="00785A49">
        <w:rPr>
          <w:rFonts w:ascii="Consolas" w:hAnsi="Consolas"/>
          <w:color w:val="333333"/>
          <w:spacing w:val="3"/>
          <w:bdr w:val="none" w:sz="0" w:space="0" w:color="auto" w:frame="1"/>
        </w:rPr>
        <w:t xml:space="preserve">, </w:t>
      </w:r>
      <w:r w:rsidRPr="00785A49">
        <w:rPr>
          <w:rFonts w:ascii="Consolas" w:hAnsi="Consolas"/>
          <w:color w:val="7D9029"/>
          <w:spacing w:val="3"/>
          <w:bdr w:val="none" w:sz="0" w:space="0" w:color="auto" w:frame="1"/>
        </w:rPr>
        <w:t>colour =</w:t>
      </w:r>
      <w:r w:rsidRPr="00785A49">
        <w:rPr>
          <w:rFonts w:ascii="Consolas" w:hAnsi="Consolas"/>
          <w:color w:val="333333"/>
          <w:spacing w:val="3"/>
          <w:bdr w:val="none" w:sz="0" w:space="0" w:color="auto" w:frame="1"/>
        </w:rPr>
        <w:t xml:space="preserve"> </w:t>
      </w:r>
      <w:r w:rsidRPr="00785A49">
        <w:rPr>
          <w:rFonts w:ascii="Consolas" w:hAnsi="Consolas"/>
          <w:color w:val="4070A0"/>
          <w:spacing w:val="3"/>
          <w:bdr w:val="none" w:sz="0" w:space="0" w:color="auto" w:frame="1"/>
        </w:rPr>
        <w:t>"grey"</w:t>
      </w:r>
      <w:r w:rsidRPr="00785A49">
        <w:rPr>
          <w:rFonts w:ascii="Consolas" w:hAnsi="Consolas"/>
          <w:color w:val="333333"/>
          <w:spacing w:val="3"/>
          <w:bdr w:val="none" w:sz="0" w:space="0" w:color="auto" w:frame="1"/>
        </w:rPr>
        <w:t xml:space="preserve">, </w:t>
      </w:r>
      <w:r w:rsidRPr="00785A49">
        <w:rPr>
          <w:rFonts w:ascii="Consolas" w:hAnsi="Consolas"/>
          <w:color w:val="7D9029"/>
          <w:spacing w:val="3"/>
          <w:bdr w:val="none" w:sz="0" w:space="0" w:color="auto" w:frame="1"/>
        </w:rPr>
        <w:t>family =</w:t>
      </w:r>
      <w:r w:rsidRPr="00785A49">
        <w:rPr>
          <w:rFonts w:ascii="Consolas" w:hAnsi="Consolas"/>
          <w:color w:val="333333"/>
          <w:spacing w:val="3"/>
          <w:bdr w:val="none" w:sz="0" w:space="0" w:color="auto" w:frame="1"/>
        </w:rPr>
        <w:t xml:space="preserve"> </w:t>
      </w:r>
      <w:r>
        <w:rPr>
          <w:rFonts w:ascii="Consolas" w:hAnsi="Consolas"/>
          <w:color w:val="333333"/>
          <w:spacing w:val="3"/>
          <w:bdr w:val="none" w:sz="0" w:space="0" w:color="auto" w:frame="1"/>
        </w:rPr>
        <w:t xml:space="preserve">  </w:t>
      </w:r>
      <w:r w:rsidRPr="00785A49">
        <w:rPr>
          <w:rFonts w:ascii="Consolas" w:hAnsi="Consolas"/>
          <w:color w:val="4070A0"/>
          <w:spacing w:val="3"/>
          <w:bdr w:val="none" w:sz="0" w:space="0" w:color="auto" w:frame="1"/>
        </w:rPr>
        <w:t>"serif"</w:t>
      </w:r>
      <w:r w:rsidRPr="00785A49">
        <w:rPr>
          <w:rFonts w:ascii="Consolas" w:hAnsi="Consolas"/>
          <w:color w:val="333333"/>
          <w:spacing w:val="3"/>
          <w:bdr w:val="none" w:sz="0" w:space="0" w:color="auto" w:frame="1"/>
        </w:rPr>
        <w:t xml:space="preserve">) </w:t>
      </w:r>
      <w:r w:rsidRPr="00785A49">
        <w:rPr>
          <w:rFonts w:ascii="Consolas" w:hAnsi="Consolas"/>
          <w:color w:val="4070A0"/>
          <w:spacing w:val="3"/>
          <w:bdr w:val="none" w:sz="0" w:space="0" w:color="auto" w:frame="1"/>
        </w:rPr>
        <w:t>+</w:t>
      </w:r>
    </w:p>
    <w:p w14:paraId="597897A2" w14:textId="77777777" w:rsidR="00064BA3" w:rsidRPr="00064BA3" w:rsidRDefault="00064BA3" w:rsidP="00064BA3">
      <w:pPr>
        <w:pStyle w:val="HTMLPreformatted"/>
        <w:shd w:val="clear" w:color="auto" w:fill="F7F7F7"/>
        <w:rPr>
          <w:rFonts w:ascii="Consolas" w:hAnsi="Consolas"/>
          <w:color w:val="333333"/>
          <w:spacing w:val="3"/>
          <w:bdr w:val="none" w:sz="0" w:space="0" w:color="auto" w:frame="1"/>
        </w:rPr>
      </w:pPr>
      <w:r>
        <w:rPr>
          <w:rFonts w:ascii="Consolas" w:hAnsi="Consolas"/>
          <w:color w:val="333333"/>
          <w:spacing w:val="3"/>
          <w:sz w:val="24"/>
          <w:szCs w:val="24"/>
        </w:rPr>
        <w:t xml:space="preserve">    </w:t>
      </w:r>
      <w:r w:rsidRPr="00064BA3">
        <w:rPr>
          <w:rFonts w:ascii="Consolas" w:hAnsi="Consolas"/>
          <w:i/>
          <w:iCs/>
          <w:color w:val="60A0B0"/>
          <w:spacing w:val="3"/>
          <w:bdr w:val="none" w:sz="0" w:space="0" w:color="auto" w:frame="1"/>
        </w:rPr>
        <w:t># Changing the angle of the axis text</w:t>
      </w:r>
    </w:p>
    <w:p w14:paraId="025E0656" w14:textId="77777777" w:rsidR="00064BA3" w:rsidRPr="00064BA3" w:rsidRDefault="00064BA3" w:rsidP="00064B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064BA3">
        <w:rPr>
          <w:rFonts w:ascii="Consolas" w:eastAsia="Times New Roman" w:hAnsi="Consolas" w:cs="Courier New"/>
          <w:color w:val="333333"/>
          <w:spacing w:val="3"/>
          <w:sz w:val="20"/>
          <w:szCs w:val="20"/>
          <w:bdr w:val="none" w:sz="0" w:space="0" w:color="auto" w:frame="1"/>
        </w:rPr>
        <w:t xml:space="preserve">    </w:t>
      </w:r>
      <w:r w:rsidRPr="00064BA3">
        <w:rPr>
          <w:rFonts w:ascii="Consolas" w:eastAsia="Times New Roman" w:hAnsi="Consolas" w:cs="Courier New"/>
          <w:color w:val="06287E"/>
          <w:spacing w:val="3"/>
          <w:sz w:val="20"/>
          <w:szCs w:val="20"/>
          <w:bdr w:val="none" w:sz="0" w:space="0" w:color="auto" w:frame="1"/>
        </w:rPr>
        <w:t>theme</w:t>
      </w:r>
      <w:r w:rsidRPr="00064BA3">
        <w:rPr>
          <w:rFonts w:ascii="Consolas" w:eastAsia="Times New Roman" w:hAnsi="Consolas" w:cs="Courier New"/>
          <w:color w:val="333333"/>
          <w:spacing w:val="3"/>
          <w:sz w:val="20"/>
          <w:szCs w:val="20"/>
          <w:bdr w:val="none" w:sz="0" w:space="0" w:color="auto" w:frame="1"/>
        </w:rPr>
        <w:t>(</w:t>
      </w:r>
      <w:r w:rsidRPr="00064BA3">
        <w:rPr>
          <w:rFonts w:ascii="Consolas" w:eastAsia="Times New Roman" w:hAnsi="Consolas" w:cs="Courier New"/>
          <w:color w:val="7D9029"/>
          <w:spacing w:val="3"/>
          <w:sz w:val="20"/>
          <w:szCs w:val="20"/>
          <w:bdr w:val="none" w:sz="0" w:space="0" w:color="auto" w:frame="1"/>
        </w:rPr>
        <w:t>axis.text.x=</w:t>
      </w:r>
      <w:r w:rsidRPr="00064BA3">
        <w:rPr>
          <w:rFonts w:ascii="Consolas" w:eastAsia="Times New Roman" w:hAnsi="Consolas" w:cs="Courier New"/>
          <w:color w:val="06287E"/>
          <w:spacing w:val="3"/>
          <w:sz w:val="20"/>
          <w:szCs w:val="20"/>
          <w:bdr w:val="none" w:sz="0" w:space="0" w:color="auto" w:frame="1"/>
        </w:rPr>
        <w:t>element_text</w:t>
      </w:r>
      <w:r w:rsidRPr="00064BA3">
        <w:rPr>
          <w:rFonts w:ascii="Consolas" w:eastAsia="Times New Roman" w:hAnsi="Consolas" w:cs="Courier New"/>
          <w:color w:val="333333"/>
          <w:spacing w:val="3"/>
          <w:sz w:val="20"/>
          <w:szCs w:val="20"/>
          <w:bdr w:val="none" w:sz="0" w:space="0" w:color="auto" w:frame="1"/>
        </w:rPr>
        <w:t>(</w:t>
      </w:r>
      <w:r w:rsidRPr="00064BA3">
        <w:rPr>
          <w:rFonts w:ascii="Consolas" w:eastAsia="Times New Roman" w:hAnsi="Consolas" w:cs="Courier New"/>
          <w:color w:val="7D9029"/>
          <w:spacing w:val="3"/>
          <w:sz w:val="20"/>
          <w:szCs w:val="20"/>
          <w:bdr w:val="none" w:sz="0" w:space="0" w:color="auto" w:frame="1"/>
        </w:rPr>
        <w:t>angle =</w:t>
      </w:r>
      <w:r w:rsidRPr="00064BA3">
        <w:rPr>
          <w:rFonts w:ascii="Consolas" w:eastAsia="Times New Roman" w:hAnsi="Consolas" w:cs="Courier New"/>
          <w:color w:val="333333"/>
          <w:spacing w:val="3"/>
          <w:sz w:val="20"/>
          <w:szCs w:val="20"/>
          <w:bdr w:val="none" w:sz="0" w:space="0" w:color="auto" w:frame="1"/>
        </w:rPr>
        <w:t xml:space="preserve"> </w:t>
      </w:r>
      <w:r w:rsidRPr="00064BA3">
        <w:rPr>
          <w:rFonts w:ascii="Consolas" w:eastAsia="Times New Roman" w:hAnsi="Consolas" w:cs="Courier New"/>
          <w:color w:val="40A070"/>
          <w:spacing w:val="3"/>
          <w:sz w:val="20"/>
          <w:szCs w:val="20"/>
          <w:bdr w:val="none" w:sz="0" w:space="0" w:color="auto" w:frame="1"/>
        </w:rPr>
        <w:t>45</w:t>
      </w:r>
      <w:r w:rsidRPr="00064BA3">
        <w:rPr>
          <w:rFonts w:ascii="Consolas" w:eastAsia="Times New Roman" w:hAnsi="Consolas" w:cs="Courier New"/>
          <w:color w:val="333333"/>
          <w:spacing w:val="3"/>
          <w:sz w:val="20"/>
          <w:szCs w:val="20"/>
          <w:bdr w:val="none" w:sz="0" w:space="0" w:color="auto" w:frame="1"/>
        </w:rPr>
        <w:t xml:space="preserve">, </w:t>
      </w:r>
      <w:r w:rsidRPr="00064BA3">
        <w:rPr>
          <w:rFonts w:ascii="Consolas" w:eastAsia="Times New Roman" w:hAnsi="Consolas" w:cs="Courier New"/>
          <w:color w:val="7D9029"/>
          <w:spacing w:val="3"/>
          <w:sz w:val="20"/>
          <w:szCs w:val="20"/>
          <w:bdr w:val="none" w:sz="0" w:space="0" w:color="auto" w:frame="1"/>
        </w:rPr>
        <w:t>vjust =</w:t>
      </w:r>
      <w:r w:rsidRPr="00064BA3">
        <w:rPr>
          <w:rFonts w:ascii="Consolas" w:eastAsia="Times New Roman" w:hAnsi="Consolas" w:cs="Courier New"/>
          <w:color w:val="333333"/>
          <w:spacing w:val="3"/>
          <w:sz w:val="20"/>
          <w:szCs w:val="20"/>
          <w:bdr w:val="none" w:sz="0" w:space="0" w:color="auto" w:frame="1"/>
        </w:rPr>
        <w:t xml:space="preserve"> </w:t>
      </w:r>
      <w:r w:rsidRPr="00064BA3">
        <w:rPr>
          <w:rFonts w:ascii="Consolas" w:eastAsia="Times New Roman" w:hAnsi="Consolas" w:cs="Courier New"/>
          <w:color w:val="40A070"/>
          <w:spacing w:val="3"/>
          <w:sz w:val="20"/>
          <w:szCs w:val="20"/>
          <w:bdr w:val="none" w:sz="0" w:space="0" w:color="auto" w:frame="1"/>
        </w:rPr>
        <w:t>0.5</w:t>
      </w:r>
      <w:r w:rsidRPr="00064BA3">
        <w:rPr>
          <w:rFonts w:ascii="Consolas" w:eastAsia="Times New Roman" w:hAnsi="Consolas" w:cs="Courier New"/>
          <w:color w:val="333333"/>
          <w:spacing w:val="3"/>
          <w:sz w:val="20"/>
          <w:szCs w:val="20"/>
          <w:bdr w:val="none" w:sz="0" w:space="0" w:color="auto" w:frame="1"/>
        </w:rPr>
        <w:t>))</w:t>
      </w:r>
    </w:p>
    <w:p w14:paraId="42AC9DD8" w14:textId="6C25B49B" w:rsidR="00785A49" w:rsidRPr="0046175A" w:rsidRDefault="00785A49" w:rsidP="004617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p>
    <w:p w14:paraId="106A3227" w14:textId="77777777" w:rsidR="0046175A" w:rsidRPr="006A221E" w:rsidRDefault="0046175A" w:rsidP="006A22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p>
    <w:p w14:paraId="30B9F3CE" w14:textId="77777777" w:rsidR="00651D2A" w:rsidRPr="00335A5A" w:rsidRDefault="00651D2A" w:rsidP="00335A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p>
    <w:p w14:paraId="4A2AF1BA" w14:textId="5B5DECDA" w:rsidR="00024F8E" w:rsidRPr="00024F8E" w:rsidRDefault="00024F8E" w:rsidP="00862E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6287E"/>
          <w:spacing w:val="3"/>
          <w:sz w:val="20"/>
          <w:szCs w:val="20"/>
          <w:bdr w:val="none" w:sz="0" w:space="0" w:color="auto" w:frame="1"/>
        </w:rPr>
      </w:pPr>
      <w:r w:rsidRPr="00024F8E">
        <w:rPr>
          <w:rFonts w:ascii="Consolas" w:eastAsia="Times New Roman" w:hAnsi="Consolas" w:cs="Courier New"/>
          <w:b/>
          <w:bCs/>
          <w:color w:val="06287E"/>
          <w:spacing w:val="3"/>
          <w:sz w:val="20"/>
          <w:szCs w:val="20"/>
          <w:highlight w:val="yellow"/>
          <w:bdr w:val="none" w:sz="0" w:space="0" w:color="auto" w:frame="1"/>
        </w:rPr>
        <w:t>Plotting multiple ggplots</w:t>
      </w:r>
    </w:p>
    <w:p w14:paraId="40DA14A6" w14:textId="234105C4" w:rsidR="00024F8E" w:rsidRDefault="00115DF4" w:rsidP="00862E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287E"/>
          <w:spacing w:val="3"/>
          <w:sz w:val="20"/>
          <w:szCs w:val="20"/>
          <w:bdr w:val="none" w:sz="0" w:space="0" w:color="auto" w:frame="1"/>
        </w:rPr>
      </w:pPr>
      <w:r w:rsidRPr="00115DF4">
        <w:rPr>
          <w:rFonts w:ascii="Consolas" w:eastAsia="Times New Roman" w:hAnsi="Consolas" w:cs="Courier New"/>
          <w:color w:val="06287E"/>
          <w:spacing w:val="3"/>
          <w:sz w:val="20"/>
          <w:szCs w:val="20"/>
          <w:bdr w:val="none" w:sz="0" w:space="0" w:color="auto" w:frame="1"/>
        </w:rPr>
        <w:t>While we’ve made multiples of the same figure, what if we wanted to take two completely different figures and plot them together in the same frame?</w:t>
      </w:r>
    </w:p>
    <w:p w14:paraId="2420E1A2" w14:textId="77777777" w:rsidR="00115DF4" w:rsidRDefault="00115DF4" w:rsidP="00862E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287E"/>
          <w:spacing w:val="3"/>
          <w:sz w:val="20"/>
          <w:szCs w:val="20"/>
          <w:bdr w:val="none" w:sz="0" w:space="0" w:color="auto" w:frame="1"/>
        </w:rPr>
      </w:pPr>
    </w:p>
    <w:p w14:paraId="6087C4FB" w14:textId="6C883805" w:rsidR="00862EBD" w:rsidRPr="00862EBD" w:rsidRDefault="00862EBD" w:rsidP="00862E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862EBD">
        <w:rPr>
          <w:rFonts w:ascii="Consolas" w:eastAsia="Times New Roman" w:hAnsi="Consolas" w:cs="Courier New"/>
          <w:color w:val="06287E"/>
          <w:spacing w:val="3"/>
          <w:sz w:val="20"/>
          <w:szCs w:val="20"/>
          <w:bdr w:val="none" w:sz="0" w:space="0" w:color="auto" w:frame="1"/>
        </w:rPr>
        <w:t>install.packages</w:t>
      </w:r>
      <w:r w:rsidRPr="00862EBD">
        <w:rPr>
          <w:rFonts w:ascii="Consolas" w:eastAsia="Times New Roman" w:hAnsi="Consolas" w:cs="Courier New"/>
          <w:color w:val="333333"/>
          <w:spacing w:val="3"/>
          <w:sz w:val="20"/>
          <w:szCs w:val="20"/>
          <w:bdr w:val="none" w:sz="0" w:space="0" w:color="auto" w:frame="1"/>
        </w:rPr>
        <w:t>(</w:t>
      </w:r>
      <w:r w:rsidRPr="00862EBD">
        <w:rPr>
          <w:rFonts w:ascii="Consolas" w:eastAsia="Times New Roman" w:hAnsi="Consolas" w:cs="Courier New"/>
          <w:color w:val="4070A0"/>
          <w:spacing w:val="3"/>
          <w:sz w:val="20"/>
          <w:szCs w:val="20"/>
          <w:bdr w:val="none" w:sz="0" w:space="0" w:color="auto" w:frame="1"/>
        </w:rPr>
        <w:t>"patchwork"</w:t>
      </w:r>
      <w:r w:rsidRPr="00862EBD">
        <w:rPr>
          <w:rFonts w:ascii="Consolas" w:eastAsia="Times New Roman" w:hAnsi="Consolas" w:cs="Courier New"/>
          <w:color w:val="333333"/>
          <w:spacing w:val="3"/>
          <w:sz w:val="20"/>
          <w:szCs w:val="20"/>
          <w:bdr w:val="none" w:sz="0" w:space="0" w:color="auto" w:frame="1"/>
        </w:rPr>
        <w:t>)</w:t>
      </w:r>
    </w:p>
    <w:p w14:paraId="539CB1FD" w14:textId="77777777" w:rsidR="00862EBD" w:rsidRDefault="00862EBD" w:rsidP="00862E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862EBD">
        <w:rPr>
          <w:rFonts w:ascii="Consolas" w:eastAsia="Times New Roman" w:hAnsi="Consolas" w:cs="Courier New"/>
          <w:color w:val="06287E"/>
          <w:spacing w:val="3"/>
          <w:sz w:val="20"/>
          <w:szCs w:val="20"/>
          <w:bdr w:val="none" w:sz="0" w:space="0" w:color="auto" w:frame="1"/>
        </w:rPr>
        <w:t>library</w:t>
      </w:r>
      <w:r w:rsidRPr="00862EBD">
        <w:rPr>
          <w:rFonts w:ascii="Consolas" w:eastAsia="Times New Roman" w:hAnsi="Consolas" w:cs="Courier New"/>
          <w:color w:val="333333"/>
          <w:spacing w:val="3"/>
          <w:sz w:val="20"/>
          <w:szCs w:val="20"/>
          <w:bdr w:val="none" w:sz="0" w:space="0" w:color="auto" w:frame="1"/>
        </w:rPr>
        <w:t>(patchwork)</w:t>
      </w:r>
    </w:p>
    <w:p w14:paraId="48125055" w14:textId="77777777" w:rsidR="00115DF4" w:rsidRPr="00115DF4" w:rsidRDefault="00115DF4" w:rsidP="00115D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115DF4">
        <w:rPr>
          <w:rFonts w:ascii="Consolas" w:eastAsia="Times New Roman" w:hAnsi="Consolas" w:cs="Courier New"/>
          <w:color w:val="333333"/>
          <w:spacing w:val="3"/>
          <w:sz w:val="24"/>
          <w:szCs w:val="24"/>
        </w:rPr>
        <w:t>rbook_figure / final_figure</w:t>
      </w:r>
    </w:p>
    <w:p w14:paraId="6CDCC355" w14:textId="77777777" w:rsidR="00115DF4" w:rsidRPr="00862EBD" w:rsidRDefault="00115DF4" w:rsidP="00862E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p>
    <w:p w14:paraId="3FFB5055" w14:textId="77777777" w:rsidR="00862EBD" w:rsidRDefault="00862EBD" w:rsidP="00862EBD"/>
    <w:p w14:paraId="32D687C4" w14:textId="43902C29" w:rsidR="00926E1F" w:rsidRPr="00EA6E2F" w:rsidRDefault="00926E1F" w:rsidP="00862EBD">
      <w:pPr>
        <w:rPr>
          <w:b/>
          <w:bCs/>
        </w:rPr>
      </w:pPr>
      <w:r w:rsidRPr="00EA6E2F">
        <w:rPr>
          <w:b/>
          <w:bCs/>
          <w:highlight w:val="yellow"/>
        </w:rPr>
        <w:t>Functions</w:t>
      </w:r>
    </w:p>
    <w:p w14:paraId="145AA57F" w14:textId="02017739" w:rsidR="00926E1F" w:rsidRDefault="00926E1F" w:rsidP="00926E1F">
      <w:r>
        <w:t>Everything that exists is an object. 2. Everything that happens is a function call.</w:t>
      </w:r>
    </w:p>
    <w:p w14:paraId="79AE3525" w14:textId="77777777" w:rsidR="005F6B8A" w:rsidRPr="001F2617" w:rsidRDefault="005F6B8A" w:rsidP="005F6B8A">
      <w:pPr>
        <w:rPr>
          <w:color w:val="FF0000"/>
        </w:rPr>
      </w:pPr>
      <w:r w:rsidRPr="001F2617">
        <w:rPr>
          <w:color w:val="FF0000"/>
        </w:rPr>
        <w:t>boring_function &lt;- function(x) {</w:t>
      </w:r>
    </w:p>
    <w:p w14:paraId="350FCD25" w14:textId="2B39B664" w:rsidR="005F6B8A" w:rsidRPr="001F2617" w:rsidRDefault="005F6B8A" w:rsidP="005F6B8A">
      <w:pPr>
        <w:rPr>
          <w:color w:val="FF0000"/>
        </w:rPr>
      </w:pPr>
      <w:r w:rsidRPr="001F2617">
        <w:rPr>
          <w:color w:val="FF0000"/>
        </w:rPr>
        <w:t xml:space="preserve">  x</w:t>
      </w:r>
    </w:p>
    <w:p w14:paraId="54C57029" w14:textId="356CAB83" w:rsidR="00EA6E2F" w:rsidRDefault="00EA6E2F" w:rsidP="005F6B8A">
      <w:pPr>
        <w:rPr>
          <w:color w:val="FF0000"/>
        </w:rPr>
      </w:pPr>
      <w:r w:rsidRPr="001F2617">
        <w:rPr>
          <w:color w:val="FF0000"/>
        </w:rPr>
        <w:t>}</w:t>
      </w:r>
    </w:p>
    <w:p w14:paraId="5949B2B7" w14:textId="77777777" w:rsidR="008B7D84" w:rsidRPr="008B7D84" w:rsidRDefault="008B7D84" w:rsidP="008B7D84">
      <w:pPr>
        <w:rPr>
          <w:color w:val="FF0000"/>
        </w:rPr>
      </w:pPr>
      <w:r w:rsidRPr="008B7D84">
        <w:rPr>
          <w:color w:val="FF0000"/>
        </w:rPr>
        <w:t>remainder &lt;- function(num, divisor=2) {</w:t>
      </w:r>
    </w:p>
    <w:p w14:paraId="7B59FF87" w14:textId="77777777" w:rsidR="008B7D84" w:rsidRPr="008B7D84" w:rsidRDefault="008B7D84" w:rsidP="008B7D84">
      <w:pPr>
        <w:rPr>
          <w:color w:val="FF0000"/>
        </w:rPr>
      </w:pPr>
      <w:r w:rsidRPr="008B7D84">
        <w:rPr>
          <w:color w:val="FF0000"/>
        </w:rPr>
        <w:t xml:space="preserve">  num %% divisor</w:t>
      </w:r>
    </w:p>
    <w:p w14:paraId="46ACD135" w14:textId="77777777" w:rsidR="008B7D84" w:rsidRPr="008B7D84" w:rsidRDefault="008B7D84" w:rsidP="008B7D84">
      <w:pPr>
        <w:rPr>
          <w:color w:val="FF0000"/>
        </w:rPr>
      </w:pPr>
      <w:r w:rsidRPr="008B7D84">
        <w:rPr>
          <w:color w:val="FF0000"/>
        </w:rPr>
        <w:lastRenderedPageBreak/>
        <w:t xml:space="preserve">  # Remember: the last expression evaluated will be returned! </w:t>
      </w:r>
    </w:p>
    <w:p w14:paraId="78CCE6DF" w14:textId="6EE2BF22" w:rsidR="008B7D84" w:rsidRDefault="008B7D84" w:rsidP="008B7D84">
      <w:pPr>
        <w:rPr>
          <w:color w:val="FF0000"/>
        </w:rPr>
      </w:pPr>
      <w:r w:rsidRPr="008B7D84">
        <w:rPr>
          <w:color w:val="FF0000"/>
        </w:rPr>
        <w:t>}</w:t>
      </w:r>
    </w:p>
    <w:p w14:paraId="1914F2A0" w14:textId="515C396A" w:rsidR="008B7D84" w:rsidRDefault="0095097A" w:rsidP="005F6B8A">
      <w:pPr>
        <w:rPr>
          <w:color w:val="FF0000"/>
        </w:rPr>
      </w:pPr>
      <w:r w:rsidRPr="0095097A">
        <w:rPr>
          <w:color w:val="FF0000"/>
        </w:rPr>
        <w:t>evaluate(function(x){x[length(x)]}, c(8, 4, 0))</w:t>
      </w:r>
    </w:p>
    <w:p w14:paraId="1DFBC902" w14:textId="77777777" w:rsidR="00B95EEB" w:rsidRDefault="00B95EEB" w:rsidP="005F6B8A">
      <w:pPr>
        <w:rPr>
          <w:color w:val="FF0000"/>
        </w:rPr>
      </w:pPr>
    </w:p>
    <w:p w14:paraId="01A70CEF" w14:textId="0ED62CAB" w:rsidR="009F7460" w:rsidRPr="00C3064B" w:rsidRDefault="009F7460" w:rsidP="005F6B8A">
      <w:r w:rsidRPr="00C3064B">
        <w:rPr>
          <w:highlight w:val="yellow"/>
        </w:rPr>
        <w:t>Function (s</w:t>
      </w:r>
      <w:r w:rsidR="00C3064B" w:rsidRPr="00C3064B">
        <w:rPr>
          <w:highlight w:val="yellow"/>
        </w:rPr>
        <w:t>yntax)</w:t>
      </w:r>
    </w:p>
    <w:p w14:paraId="41A43068" w14:textId="48A48410" w:rsidR="00B95EEB" w:rsidRDefault="00B95EEB" w:rsidP="005F6B8A">
      <w:pPr>
        <w:rPr>
          <w:color w:val="FF0000"/>
        </w:rPr>
      </w:pPr>
      <w:r w:rsidRPr="00B95EEB">
        <w:rPr>
          <w:color w:val="FF0000"/>
        </w:rPr>
        <w:t>nameOfFunction &lt;- function(argument1, argument2, ...) {expression}</w:t>
      </w:r>
    </w:p>
    <w:p w14:paraId="3D888E07" w14:textId="77777777" w:rsidR="009F7460" w:rsidRDefault="009F7460" w:rsidP="005F6B8A">
      <w:pPr>
        <w:rPr>
          <w:color w:val="FF0000"/>
        </w:rPr>
      </w:pPr>
    </w:p>
    <w:p w14:paraId="3C36336E" w14:textId="35BDF2FD" w:rsidR="009F7460" w:rsidRPr="009F7460" w:rsidRDefault="009F7460" w:rsidP="005F6B8A">
      <w:r>
        <w:rPr>
          <w:highlight w:val="yellow"/>
        </w:rPr>
        <w:t xml:space="preserve">Function </w:t>
      </w:r>
      <w:r w:rsidRPr="009F7460">
        <w:rPr>
          <w:highlight w:val="yellow"/>
        </w:rPr>
        <w:t>Example</w:t>
      </w:r>
    </w:p>
    <w:p w14:paraId="6EC37663" w14:textId="77777777" w:rsidR="00EE6920" w:rsidRDefault="00EE6920" w:rsidP="00EE692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multiply_columns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r>
        <w:rPr>
          <w:rStyle w:val="cf"/>
          <w:rFonts w:ascii="Consolas" w:hAnsi="Consolas"/>
          <w:b/>
          <w:bCs/>
          <w:color w:val="007020"/>
          <w:spacing w:val="3"/>
          <w:bdr w:val="none" w:sz="0" w:space="0" w:color="auto" w:frame="1"/>
        </w:rPr>
        <w:t>function</w:t>
      </w:r>
      <w:r>
        <w:rPr>
          <w:rStyle w:val="HTMLCode"/>
          <w:rFonts w:ascii="Consolas" w:hAnsi="Consolas"/>
          <w:color w:val="333333"/>
          <w:spacing w:val="3"/>
          <w:bdr w:val="none" w:sz="0" w:space="0" w:color="auto" w:frame="1"/>
        </w:rPr>
        <w:t>(x, y) {</w:t>
      </w:r>
    </w:p>
    <w:p w14:paraId="5BA1A927" w14:textId="77777777" w:rsidR="00EE6920" w:rsidRDefault="00EE6920" w:rsidP="00EE692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temp_var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x </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 y</w:t>
      </w:r>
    </w:p>
    <w:p w14:paraId="63E31A4D" w14:textId="77777777" w:rsidR="00EE6920" w:rsidRDefault="00EE6920" w:rsidP="00EE692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cf"/>
          <w:rFonts w:ascii="Consolas" w:hAnsi="Consolas"/>
          <w:b/>
          <w:bCs/>
          <w:color w:val="007020"/>
          <w:spacing w:val="3"/>
          <w:bdr w:val="none" w:sz="0" w:space="0" w:color="auto" w:frame="1"/>
        </w:rPr>
        <w:t>if</w:t>
      </w: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any</w:t>
      </w:r>
      <w:r>
        <w:rPr>
          <w:rStyle w:val="HTMLCode"/>
          <w:rFonts w:ascii="Consolas" w:hAnsi="Consolas"/>
          <w:color w:val="333333"/>
          <w:spacing w:val="3"/>
          <w:bdr w:val="none" w:sz="0" w:space="0" w:color="auto" w:frame="1"/>
        </w:rPr>
        <w:t>(</w:t>
      </w:r>
      <w:r>
        <w:rPr>
          <w:rStyle w:val="fu"/>
          <w:rFonts w:ascii="Consolas" w:hAnsi="Consolas"/>
          <w:color w:val="06287E"/>
          <w:spacing w:val="3"/>
          <w:bdr w:val="none" w:sz="0" w:space="0" w:color="auto" w:frame="1"/>
        </w:rPr>
        <w:t>is.na</w:t>
      </w:r>
      <w:r>
        <w:rPr>
          <w:rStyle w:val="HTMLCode"/>
          <w:rFonts w:ascii="Consolas" w:hAnsi="Consolas"/>
          <w:color w:val="333333"/>
          <w:spacing w:val="3"/>
          <w:bdr w:val="none" w:sz="0" w:space="0" w:color="auto" w:frame="1"/>
        </w:rPr>
        <w:t>(temp_var))) {</w:t>
      </w:r>
    </w:p>
    <w:p w14:paraId="1A74F3B6" w14:textId="77777777" w:rsidR="00EE6920" w:rsidRDefault="00EE6920" w:rsidP="00EE692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warning</w:t>
      </w:r>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"The function has produced NAs"</w:t>
      </w:r>
      <w:r>
        <w:rPr>
          <w:rStyle w:val="HTMLCode"/>
          <w:rFonts w:ascii="Consolas" w:hAnsi="Consolas"/>
          <w:color w:val="333333"/>
          <w:spacing w:val="3"/>
          <w:bdr w:val="none" w:sz="0" w:space="0" w:color="auto" w:frame="1"/>
        </w:rPr>
        <w:t>)</w:t>
      </w:r>
    </w:p>
    <w:p w14:paraId="13B64AA3" w14:textId="77777777" w:rsidR="00EE6920" w:rsidRDefault="00EE6920" w:rsidP="00EE692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return</w:t>
      </w:r>
      <w:r>
        <w:rPr>
          <w:rStyle w:val="HTMLCode"/>
          <w:rFonts w:ascii="Consolas" w:hAnsi="Consolas"/>
          <w:color w:val="333333"/>
          <w:spacing w:val="3"/>
          <w:bdr w:val="none" w:sz="0" w:space="0" w:color="auto" w:frame="1"/>
        </w:rPr>
        <w:t>(temp_var)</w:t>
      </w:r>
    </w:p>
    <w:p w14:paraId="535A078F" w14:textId="77777777" w:rsidR="00EE6920" w:rsidRDefault="00EE6920" w:rsidP="00EE692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 </w:t>
      </w:r>
      <w:r>
        <w:rPr>
          <w:rStyle w:val="cf"/>
          <w:rFonts w:ascii="Consolas" w:hAnsi="Consolas"/>
          <w:b/>
          <w:bCs/>
          <w:color w:val="007020"/>
          <w:spacing w:val="3"/>
          <w:bdr w:val="none" w:sz="0" w:space="0" w:color="auto" w:frame="1"/>
        </w:rPr>
        <w:t>else</w:t>
      </w:r>
      <w:r>
        <w:rPr>
          <w:rStyle w:val="HTMLCode"/>
          <w:rFonts w:ascii="Consolas" w:hAnsi="Consolas"/>
          <w:color w:val="333333"/>
          <w:spacing w:val="3"/>
          <w:bdr w:val="none" w:sz="0" w:space="0" w:color="auto" w:frame="1"/>
        </w:rPr>
        <w:t xml:space="preserve"> {</w:t>
      </w:r>
    </w:p>
    <w:p w14:paraId="3FE0E991" w14:textId="77777777" w:rsidR="00EE6920" w:rsidRDefault="00EE6920" w:rsidP="00EE692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return</w:t>
      </w:r>
      <w:r>
        <w:rPr>
          <w:rStyle w:val="HTMLCode"/>
          <w:rFonts w:ascii="Consolas" w:hAnsi="Consolas"/>
          <w:color w:val="333333"/>
          <w:spacing w:val="3"/>
          <w:bdr w:val="none" w:sz="0" w:space="0" w:color="auto" w:frame="1"/>
        </w:rPr>
        <w:t>(temp_var)</w:t>
      </w:r>
    </w:p>
    <w:p w14:paraId="326D39BE" w14:textId="77777777" w:rsidR="00EE6920" w:rsidRDefault="00EE6920" w:rsidP="00EE692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14:paraId="234CEE3D" w14:textId="77777777" w:rsidR="00EE6920" w:rsidRDefault="00EE6920" w:rsidP="00EE6920">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7D608E9E" w14:textId="77777777" w:rsidR="009F7460" w:rsidRDefault="009F7460" w:rsidP="005F6B8A">
      <w:pPr>
        <w:rPr>
          <w:color w:val="FF0000"/>
        </w:rPr>
      </w:pPr>
    </w:p>
    <w:p w14:paraId="49D4C1B1" w14:textId="77777777" w:rsidR="00EE6920" w:rsidRDefault="00EE6920" w:rsidP="005F6B8A">
      <w:pPr>
        <w:rPr>
          <w:color w:val="FF0000"/>
        </w:rPr>
      </w:pPr>
    </w:p>
    <w:p w14:paraId="4264CA0D" w14:textId="160C6754" w:rsidR="00957940" w:rsidRPr="00957940" w:rsidRDefault="00957940" w:rsidP="005F6B8A">
      <w:r w:rsidRPr="00957940">
        <w:rPr>
          <w:highlight w:val="yellow"/>
        </w:rPr>
        <w:t>Function(example)</w:t>
      </w:r>
    </w:p>
    <w:p w14:paraId="33ADC868" w14:textId="77777777" w:rsidR="00085DC4" w:rsidRDefault="00085DC4" w:rsidP="00085DC4">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eggs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r>
        <w:rPr>
          <w:rStyle w:val="cn"/>
          <w:rFonts w:ascii="Consolas" w:hAnsi="Consolas"/>
          <w:color w:val="880000"/>
          <w:spacing w:val="3"/>
          <w:bdr w:val="none" w:sz="0" w:space="0" w:color="auto" w:frame="1"/>
        </w:rPr>
        <w:t>TRUE</w:t>
      </w:r>
    </w:p>
    <w:p w14:paraId="2CEDFB60" w14:textId="77777777" w:rsidR="00085DC4" w:rsidRDefault="00085DC4" w:rsidP="00085DC4">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n.milk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ifelse</w:t>
      </w:r>
      <w:r>
        <w:rPr>
          <w:rStyle w:val="HTMLCode"/>
          <w:rFonts w:ascii="Consolas" w:hAnsi="Consolas"/>
          <w:color w:val="333333"/>
          <w:spacing w:val="3"/>
          <w:bdr w:val="none" w:sz="0" w:space="0" w:color="auto" w:frame="1"/>
        </w:rPr>
        <w:t xml:space="preserve">(eggs </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 </w:t>
      </w:r>
      <w:r>
        <w:rPr>
          <w:rStyle w:val="cn"/>
          <w:rFonts w:ascii="Consolas" w:hAnsi="Consolas"/>
          <w:color w:val="880000"/>
          <w:spacing w:val="3"/>
          <w:bdr w:val="none" w:sz="0" w:space="0" w:color="auto" w:frame="1"/>
        </w:rPr>
        <w:t>TRUE</w:t>
      </w:r>
      <w:r>
        <w:rPr>
          <w:rStyle w:val="HTMLCode"/>
          <w:rFonts w:ascii="Consolas" w:hAnsi="Consolas"/>
          <w:color w:val="333333"/>
          <w:spacing w:val="3"/>
          <w:bdr w:val="none" w:sz="0" w:space="0" w:color="auto" w:frame="1"/>
        </w:rPr>
        <w:t xml:space="preserve">, </w:t>
      </w:r>
      <w:r>
        <w:rPr>
          <w:rStyle w:val="at"/>
          <w:rFonts w:ascii="Consolas" w:hAnsi="Consolas"/>
          <w:color w:val="7D9029"/>
          <w:spacing w:val="3"/>
          <w:bdr w:val="none" w:sz="0" w:space="0" w:color="auto" w:frame="1"/>
        </w:rPr>
        <w:t>yes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6</w:t>
      </w:r>
      <w:r>
        <w:rPr>
          <w:rStyle w:val="HTMLCode"/>
          <w:rFonts w:ascii="Consolas" w:hAnsi="Consolas"/>
          <w:color w:val="333333"/>
          <w:spacing w:val="3"/>
          <w:bdr w:val="none" w:sz="0" w:space="0" w:color="auto" w:frame="1"/>
        </w:rPr>
        <w:t xml:space="preserve">, </w:t>
      </w:r>
      <w:r>
        <w:rPr>
          <w:rStyle w:val="at"/>
          <w:rFonts w:ascii="Consolas" w:hAnsi="Consolas"/>
          <w:color w:val="7D9029"/>
          <w:spacing w:val="3"/>
          <w:bdr w:val="none" w:sz="0" w:space="0" w:color="auto" w:frame="1"/>
        </w:rPr>
        <w:t>no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w:t>
      </w:r>
    </w:p>
    <w:p w14:paraId="219586F5" w14:textId="77777777" w:rsidR="00967EB9" w:rsidRDefault="00967EB9" w:rsidP="00957940">
      <w:pPr>
        <w:rPr>
          <w:color w:val="FF0000"/>
        </w:rPr>
      </w:pPr>
    </w:p>
    <w:p w14:paraId="0E1A58BF" w14:textId="7543132A" w:rsidR="00967EB9" w:rsidRPr="00967EB9" w:rsidRDefault="00967EB9" w:rsidP="00957940">
      <w:r w:rsidRPr="00967EB9">
        <w:rPr>
          <w:highlight w:val="yellow"/>
        </w:rPr>
        <w:t>Function(example)</w:t>
      </w:r>
    </w:p>
    <w:p w14:paraId="1232E7C6" w14:textId="77777777" w:rsidR="00967EB9" w:rsidRDefault="00967EB9" w:rsidP="00957940">
      <w:pPr>
        <w:rPr>
          <w:color w:val="FF0000"/>
        </w:rPr>
      </w:pPr>
    </w:p>
    <w:p w14:paraId="13E08455" w14:textId="77777777" w:rsidR="00967EB9" w:rsidRPr="00967EB9" w:rsidRDefault="00967EB9" w:rsidP="00967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67EB9">
        <w:rPr>
          <w:rFonts w:ascii="Consolas" w:eastAsia="Times New Roman" w:hAnsi="Consolas" w:cs="Courier New"/>
          <w:color w:val="333333"/>
          <w:spacing w:val="3"/>
          <w:sz w:val="20"/>
          <w:szCs w:val="20"/>
          <w:bdr w:val="none" w:sz="0" w:space="0" w:color="auto" w:frame="1"/>
        </w:rPr>
        <w:t xml:space="preserve">good.day </w:t>
      </w:r>
      <w:r w:rsidRPr="00967EB9">
        <w:rPr>
          <w:rFonts w:ascii="Consolas" w:eastAsia="Times New Roman" w:hAnsi="Consolas" w:cs="Courier New"/>
          <w:color w:val="007020"/>
          <w:spacing w:val="3"/>
          <w:sz w:val="20"/>
          <w:szCs w:val="20"/>
          <w:bdr w:val="none" w:sz="0" w:space="0" w:color="auto" w:frame="1"/>
        </w:rPr>
        <w:t>&lt;-</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b/>
          <w:bCs/>
          <w:color w:val="007020"/>
          <w:spacing w:val="3"/>
          <w:sz w:val="20"/>
          <w:szCs w:val="20"/>
          <w:bdr w:val="none" w:sz="0" w:space="0" w:color="auto" w:frame="1"/>
        </w:rPr>
        <w:t>function</w:t>
      </w:r>
      <w:r w:rsidRPr="00967EB9">
        <w:rPr>
          <w:rFonts w:ascii="Consolas" w:eastAsia="Times New Roman" w:hAnsi="Consolas" w:cs="Courier New"/>
          <w:color w:val="333333"/>
          <w:spacing w:val="3"/>
          <w:sz w:val="20"/>
          <w:szCs w:val="20"/>
          <w:bdr w:val="none" w:sz="0" w:space="0" w:color="auto" w:frame="1"/>
        </w:rPr>
        <w:t>(code.working, day) {</w:t>
      </w:r>
    </w:p>
    <w:p w14:paraId="2741736B" w14:textId="77777777" w:rsidR="00967EB9" w:rsidRPr="00967EB9" w:rsidRDefault="00967EB9" w:rsidP="00967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b/>
          <w:bCs/>
          <w:color w:val="007020"/>
          <w:spacing w:val="3"/>
          <w:sz w:val="20"/>
          <w:szCs w:val="20"/>
          <w:bdr w:val="none" w:sz="0" w:space="0" w:color="auto" w:frame="1"/>
        </w:rPr>
        <w:t>if</w:t>
      </w:r>
      <w:r w:rsidRPr="00967EB9">
        <w:rPr>
          <w:rFonts w:ascii="Consolas" w:eastAsia="Times New Roman" w:hAnsi="Consolas" w:cs="Courier New"/>
          <w:color w:val="333333"/>
          <w:spacing w:val="3"/>
          <w:sz w:val="20"/>
          <w:szCs w:val="20"/>
          <w:bdr w:val="none" w:sz="0" w:space="0" w:color="auto" w:frame="1"/>
        </w:rPr>
        <w:t xml:space="preserve"> (code.working </w:t>
      </w:r>
      <w:r w:rsidRPr="00967EB9">
        <w:rPr>
          <w:rFonts w:ascii="Consolas" w:eastAsia="Times New Roman" w:hAnsi="Consolas" w:cs="Courier New"/>
          <w:color w:val="4070A0"/>
          <w:spacing w:val="3"/>
          <w:sz w:val="20"/>
          <w:szCs w:val="20"/>
          <w:bdr w:val="none" w:sz="0" w:space="0" w:color="auto" w:frame="1"/>
        </w:rPr>
        <w:t>==</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880000"/>
          <w:spacing w:val="3"/>
          <w:sz w:val="20"/>
          <w:szCs w:val="20"/>
          <w:bdr w:val="none" w:sz="0" w:space="0" w:color="auto" w:frame="1"/>
        </w:rPr>
        <w:t>TRUE</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&amp;&amp;</w:t>
      </w:r>
      <w:r w:rsidRPr="00967EB9">
        <w:rPr>
          <w:rFonts w:ascii="Consolas" w:eastAsia="Times New Roman" w:hAnsi="Consolas" w:cs="Courier New"/>
          <w:color w:val="333333"/>
          <w:spacing w:val="3"/>
          <w:sz w:val="20"/>
          <w:szCs w:val="20"/>
          <w:bdr w:val="none" w:sz="0" w:space="0" w:color="auto" w:frame="1"/>
        </w:rPr>
        <w:t xml:space="preserve"> day </w:t>
      </w:r>
      <w:r w:rsidRPr="00967EB9">
        <w:rPr>
          <w:rFonts w:ascii="Consolas" w:eastAsia="Times New Roman" w:hAnsi="Consolas" w:cs="Courier New"/>
          <w:color w:val="4070A0"/>
          <w:spacing w:val="3"/>
          <w:sz w:val="20"/>
          <w:szCs w:val="20"/>
          <w:bdr w:val="none" w:sz="0" w:space="0" w:color="auto" w:frame="1"/>
        </w:rPr>
        <w:t>==</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"Friday"</w:t>
      </w:r>
      <w:r w:rsidRPr="00967EB9">
        <w:rPr>
          <w:rFonts w:ascii="Consolas" w:eastAsia="Times New Roman" w:hAnsi="Consolas" w:cs="Courier New"/>
          <w:color w:val="333333"/>
          <w:spacing w:val="3"/>
          <w:sz w:val="20"/>
          <w:szCs w:val="20"/>
          <w:bdr w:val="none" w:sz="0" w:space="0" w:color="auto" w:frame="1"/>
        </w:rPr>
        <w:t>) {</w:t>
      </w:r>
    </w:p>
    <w:p w14:paraId="14F58EBD" w14:textId="77777777" w:rsidR="00967EB9" w:rsidRPr="00967EB9" w:rsidRDefault="00967EB9" w:rsidP="00967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"BEST. DAY. EVER. Stop while you are ahead and go to the pub!"</w:t>
      </w:r>
    </w:p>
    <w:p w14:paraId="2B71AB59" w14:textId="77777777" w:rsidR="00967EB9" w:rsidRPr="00967EB9" w:rsidRDefault="00967EB9" w:rsidP="00967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67EB9">
        <w:rPr>
          <w:rFonts w:ascii="Consolas" w:eastAsia="Times New Roman" w:hAnsi="Consolas" w:cs="Courier New"/>
          <w:color w:val="333333"/>
          <w:spacing w:val="3"/>
          <w:sz w:val="20"/>
          <w:szCs w:val="20"/>
          <w:bdr w:val="none" w:sz="0" w:space="0" w:color="auto" w:frame="1"/>
        </w:rPr>
        <w:t xml:space="preserve">  } </w:t>
      </w:r>
      <w:r w:rsidRPr="00967EB9">
        <w:rPr>
          <w:rFonts w:ascii="Consolas" w:eastAsia="Times New Roman" w:hAnsi="Consolas" w:cs="Courier New"/>
          <w:b/>
          <w:bCs/>
          <w:color w:val="007020"/>
          <w:spacing w:val="3"/>
          <w:sz w:val="20"/>
          <w:szCs w:val="20"/>
          <w:bdr w:val="none" w:sz="0" w:space="0" w:color="auto" w:frame="1"/>
        </w:rPr>
        <w:t>else</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b/>
          <w:bCs/>
          <w:color w:val="007020"/>
          <w:spacing w:val="3"/>
          <w:sz w:val="20"/>
          <w:szCs w:val="20"/>
          <w:bdr w:val="none" w:sz="0" w:space="0" w:color="auto" w:frame="1"/>
        </w:rPr>
        <w:t>if</w:t>
      </w:r>
      <w:r w:rsidRPr="00967EB9">
        <w:rPr>
          <w:rFonts w:ascii="Consolas" w:eastAsia="Times New Roman" w:hAnsi="Consolas" w:cs="Courier New"/>
          <w:color w:val="333333"/>
          <w:spacing w:val="3"/>
          <w:sz w:val="20"/>
          <w:szCs w:val="20"/>
          <w:bdr w:val="none" w:sz="0" w:space="0" w:color="auto" w:frame="1"/>
        </w:rPr>
        <w:t xml:space="preserve"> (code.working </w:t>
      </w:r>
      <w:r w:rsidRPr="00967EB9">
        <w:rPr>
          <w:rFonts w:ascii="Consolas" w:eastAsia="Times New Roman" w:hAnsi="Consolas" w:cs="Courier New"/>
          <w:color w:val="4070A0"/>
          <w:spacing w:val="3"/>
          <w:sz w:val="20"/>
          <w:szCs w:val="20"/>
          <w:bdr w:val="none" w:sz="0" w:space="0" w:color="auto" w:frame="1"/>
        </w:rPr>
        <w:t>==</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880000"/>
          <w:spacing w:val="3"/>
          <w:sz w:val="20"/>
          <w:szCs w:val="20"/>
          <w:bdr w:val="none" w:sz="0" w:space="0" w:color="auto" w:frame="1"/>
        </w:rPr>
        <w:t>FALSE</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&amp;&amp;</w:t>
      </w:r>
      <w:r w:rsidRPr="00967EB9">
        <w:rPr>
          <w:rFonts w:ascii="Consolas" w:eastAsia="Times New Roman" w:hAnsi="Consolas" w:cs="Courier New"/>
          <w:color w:val="333333"/>
          <w:spacing w:val="3"/>
          <w:sz w:val="20"/>
          <w:szCs w:val="20"/>
          <w:bdr w:val="none" w:sz="0" w:space="0" w:color="auto" w:frame="1"/>
        </w:rPr>
        <w:t xml:space="preserve"> day </w:t>
      </w:r>
      <w:r w:rsidRPr="00967EB9">
        <w:rPr>
          <w:rFonts w:ascii="Consolas" w:eastAsia="Times New Roman" w:hAnsi="Consolas" w:cs="Courier New"/>
          <w:color w:val="4070A0"/>
          <w:spacing w:val="3"/>
          <w:sz w:val="20"/>
          <w:szCs w:val="20"/>
          <w:bdr w:val="none" w:sz="0" w:space="0" w:color="auto" w:frame="1"/>
        </w:rPr>
        <w:t>==</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"Friday"</w:t>
      </w:r>
      <w:r w:rsidRPr="00967EB9">
        <w:rPr>
          <w:rFonts w:ascii="Consolas" w:eastAsia="Times New Roman" w:hAnsi="Consolas" w:cs="Courier New"/>
          <w:color w:val="333333"/>
          <w:spacing w:val="3"/>
          <w:sz w:val="20"/>
          <w:szCs w:val="20"/>
          <w:bdr w:val="none" w:sz="0" w:space="0" w:color="auto" w:frame="1"/>
        </w:rPr>
        <w:t>) {</w:t>
      </w:r>
    </w:p>
    <w:p w14:paraId="42C74222" w14:textId="77777777" w:rsidR="00967EB9" w:rsidRPr="00967EB9" w:rsidRDefault="00967EB9" w:rsidP="00967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"Oh well, but at least it's Friday! Pub time!"</w:t>
      </w:r>
    </w:p>
    <w:p w14:paraId="7140F328" w14:textId="77777777" w:rsidR="00967EB9" w:rsidRPr="00967EB9" w:rsidRDefault="00967EB9" w:rsidP="00967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67EB9">
        <w:rPr>
          <w:rFonts w:ascii="Consolas" w:eastAsia="Times New Roman" w:hAnsi="Consolas" w:cs="Courier New"/>
          <w:color w:val="333333"/>
          <w:spacing w:val="3"/>
          <w:sz w:val="20"/>
          <w:szCs w:val="20"/>
          <w:bdr w:val="none" w:sz="0" w:space="0" w:color="auto" w:frame="1"/>
        </w:rPr>
        <w:t xml:space="preserve">  } </w:t>
      </w:r>
      <w:r w:rsidRPr="00967EB9">
        <w:rPr>
          <w:rFonts w:ascii="Consolas" w:eastAsia="Times New Roman" w:hAnsi="Consolas" w:cs="Courier New"/>
          <w:b/>
          <w:bCs/>
          <w:color w:val="007020"/>
          <w:spacing w:val="3"/>
          <w:sz w:val="20"/>
          <w:szCs w:val="20"/>
          <w:bdr w:val="none" w:sz="0" w:space="0" w:color="auto" w:frame="1"/>
        </w:rPr>
        <w:t>else</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b/>
          <w:bCs/>
          <w:color w:val="007020"/>
          <w:spacing w:val="3"/>
          <w:sz w:val="20"/>
          <w:szCs w:val="20"/>
          <w:bdr w:val="none" w:sz="0" w:space="0" w:color="auto" w:frame="1"/>
        </w:rPr>
        <w:t>if</w:t>
      </w:r>
      <w:r w:rsidRPr="00967EB9">
        <w:rPr>
          <w:rFonts w:ascii="Consolas" w:eastAsia="Times New Roman" w:hAnsi="Consolas" w:cs="Courier New"/>
          <w:color w:val="333333"/>
          <w:spacing w:val="3"/>
          <w:sz w:val="20"/>
          <w:szCs w:val="20"/>
          <w:bdr w:val="none" w:sz="0" w:space="0" w:color="auto" w:frame="1"/>
        </w:rPr>
        <w:t xml:space="preserve"> (code.working </w:t>
      </w:r>
      <w:r w:rsidRPr="00967EB9">
        <w:rPr>
          <w:rFonts w:ascii="Consolas" w:eastAsia="Times New Roman" w:hAnsi="Consolas" w:cs="Courier New"/>
          <w:color w:val="4070A0"/>
          <w:spacing w:val="3"/>
          <w:sz w:val="20"/>
          <w:szCs w:val="20"/>
          <w:bdr w:val="none" w:sz="0" w:space="0" w:color="auto" w:frame="1"/>
        </w:rPr>
        <w:t>==</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880000"/>
          <w:spacing w:val="3"/>
          <w:sz w:val="20"/>
          <w:szCs w:val="20"/>
          <w:bdr w:val="none" w:sz="0" w:space="0" w:color="auto" w:frame="1"/>
        </w:rPr>
        <w:t>TRUE</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&amp;&amp;</w:t>
      </w:r>
      <w:r w:rsidRPr="00967EB9">
        <w:rPr>
          <w:rFonts w:ascii="Consolas" w:eastAsia="Times New Roman" w:hAnsi="Consolas" w:cs="Courier New"/>
          <w:color w:val="333333"/>
          <w:spacing w:val="3"/>
          <w:sz w:val="20"/>
          <w:szCs w:val="20"/>
          <w:bdr w:val="none" w:sz="0" w:space="0" w:color="auto" w:frame="1"/>
        </w:rPr>
        <w:t xml:space="preserve"> day </w:t>
      </w:r>
      <w:r w:rsidRPr="00967EB9">
        <w:rPr>
          <w:rFonts w:ascii="Consolas" w:eastAsia="Times New Roman" w:hAnsi="Consolas" w:cs="Courier New"/>
          <w:color w:val="4070A0"/>
          <w:spacing w:val="3"/>
          <w:sz w:val="20"/>
          <w:szCs w:val="20"/>
          <w:bdr w:val="none" w:sz="0" w:space="0" w:color="auto" w:frame="1"/>
        </w:rPr>
        <w:t>!=</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"Friday"</w:t>
      </w:r>
      <w:r w:rsidRPr="00967EB9">
        <w:rPr>
          <w:rFonts w:ascii="Consolas" w:eastAsia="Times New Roman" w:hAnsi="Consolas" w:cs="Courier New"/>
          <w:color w:val="333333"/>
          <w:spacing w:val="3"/>
          <w:sz w:val="20"/>
          <w:szCs w:val="20"/>
          <w:bdr w:val="none" w:sz="0" w:space="0" w:color="auto" w:frame="1"/>
        </w:rPr>
        <w:t>) {</w:t>
      </w:r>
    </w:p>
    <w:p w14:paraId="63BD3972" w14:textId="77777777" w:rsidR="00967EB9" w:rsidRPr="00967EB9" w:rsidRDefault="00967EB9" w:rsidP="00967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"So close to a good day... shame it's not a Friday"</w:t>
      </w:r>
    </w:p>
    <w:p w14:paraId="6D51A440" w14:textId="77777777" w:rsidR="00967EB9" w:rsidRPr="00967EB9" w:rsidRDefault="00967EB9" w:rsidP="00967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67EB9">
        <w:rPr>
          <w:rFonts w:ascii="Consolas" w:eastAsia="Times New Roman" w:hAnsi="Consolas" w:cs="Courier New"/>
          <w:color w:val="333333"/>
          <w:spacing w:val="3"/>
          <w:sz w:val="20"/>
          <w:szCs w:val="20"/>
          <w:bdr w:val="none" w:sz="0" w:space="0" w:color="auto" w:frame="1"/>
        </w:rPr>
        <w:t xml:space="preserve">  } </w:t>
      </w:r>
      <w:r w:rsidRPr="00967EB9">
        <w:rPr>
          <w:rFonts w:ascii="Consolas" w:eastAsia="Times New Roman" w:hAnsi="Consolas" w:cs="Courier New"/>
          <w:b/>
          <w:bCs/>
          <w:color w:val="007020"/>
          <w:spacing w:val="3"/>
          <w:sz w:val="20"/>
          <w:szCs w:val="20"/>
          <w:bdr w:val="none" w:sz="0" w:space="0" w:color="auto" w:frame="1"/>
        </w:rPr>
        <w:t>else</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b/>
          <w:bCs/>
          <w:color w:val="007020"/>
          <w:spacing w:val="3"/>
          <w:sz w:val="20"/>
          <w:szCs w:val="20"/>
          <w:bdr w:val="none" w:sz="0" w:space="0" w:color="auto" w:frame="1"/>
        </w:rPr>
        <w:t>if</w:t>
      </w:r>
      <w:r w:rsidRPr="00967EB9">
        <w:rPr>
          <w:rFonts w:ascii="Consolas" w:eastAsia="Times New Roman" w:hAnsi="Consolas" w:cs="Courier New"/>
          <w:color w:val="333333"/>
          <w:spacing w:val="3"/>
          <w:sz w:val="20"/>
          <w:szCs w:val="20"/>
          <w:bdr w:val="none" w:sz="0" w:space="0" w:color="auto" w:frame="1"/>
        </w:rPr>
        <w:t xml:space="preserve"> (code.working </w:t>
      </w:r>
      <w:r w:rsidRPr="00967EB9">
        <w:rPr>
          <w:rFonts w:ascii="Consolas" w:eastAsia="Times New Roman" w:hAnsi="Consolas" w:cs="Courier New"/>
          <w:color w:val="4070A0"/>
          <w:spacing w:val="3"/>
          <w:sz w:val="20"/>
          <w:szCs w:val="20"/>
          <w:bdr w:val="none" w:sz="0" w:space="0" w:color="auto" w:frame="1"/>
        </w:rPr>
        <w:t>==</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880000"/>
          <w:spacing w:val="3"/>
          <w:sz w:val="20"/>
          <w:szCs w:val="20"/>
          <w:bdr w:val="none" w:sz="0" w:space="0" w:color="auto" w:frame="1"/>
        </w:rPr>
        <w:t>FALSE</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&amp;&amp;</w:t>
      </w:r>
      <w:r w:rsidRPr="00967EB9">
        <w:rPr>
          <w:rFonts w:ascii="Consolas" w:eastAsia="Times New Roman" w:hAnsi="Consolas" w:cs="Courier New"/>
          <w:color w:val="333333"/>
          <w:spacing w:val="3"/>
          <w:sz w:val="20"/>
          <w:szCs w:val="20"/>
          <w:bdr w:val="none" w:sz="0" w:space="0" w:color="auto" w:frame="1"/>
        </w:rPr>
        <w:t xml:space="preserve"> day </w:t>
      </w:r>
      <w:r w:rsidRPr="00967EB9">
        <w:rPr>
          <w:rFonts w:ascii="Consolas" w:eastAsia="Times New Roman" w:hAnsi="Consolas" w:cs="Courier New"/>
          <w:color w:val="4070A0"/>
          <w:spacing w:val="3"/>
          <w:sz w:val="20"/>
          <w:szCs w:val="20"/>
          <w:bdr w:val="none" w:sz="0" w:space="0" w:color="auto" w:frame="1"/>
        </w:rPr>
        <w:t>!=</w:t>
      </w: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"Friday"</w:t>
      </w:r>
      <w:r w:rsidRPr="00967EB9">
        <w:rPr>
          <w:rFonts w:ascii="Consolas" w:eastAsia="Times New Roman" w:hAnsi="Consolas" w:cs="Courier New"/>
          <w:color w:val="333333"/>
          <w:spacing w:val="3"/>
          <w:sz w:val="20"/>
          <w:szCs w:val="20"/>
          <w:bdr w:val="none" w:sz="0" w:space="0" w:color="auto" w:frame="1"/>
        </w:rPr>
        <w:t>) {</w:t>
      </w:r>
    </w:p>
    <w:p w14:paraId="70172348" w14:textId="77777777" w:rsidR="00967EB9" w:rsidRPr="00967EB9" w:rsidRDefault="00967EB9" w:rsidP="00967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67EB9">
        <w:rPr>
          <w:rFonts w:ascii="Consolas" w:eastAsia="Times New Roman" w:hAnsi="Consolas" w:cs="Courier New"/>
          <w:color w:val="333333"/>
          <w:spacing w:val="3"/>
          <w:sz w:val="20"/>
          <w:szCs w:val="20"/>
          <w:bdr w:val="none" w:sz="0" w:space="0" w:color="auto" w:frame="1"/>
        </w:rPr>
        <w:t xml:space="preserve">    </w:t>
      </w:r>
      <w:r w:rsidRPr="00967EB9">
        <w:rPr>
          <w:rFonts w:ascii="Consolas" w:eastAsia="Times New Roman" w:hAnsi="Consolas" w:cs="Courier New"/>
          <w:color w:val="4070A0"/>
          <w:spacing w:val="3"/>
          <w:sz w:val="20"/>
          <w:szCs w:val="20"/>
          <w:bdr w:val="none" w:sz="0" w:space="0" w:color="auto" w:frame="1"/>
        </w:rPr>
        <w:t>"Hello darkness."</w:t>
      </w:r>
    </w:p>
    <w:p w14:paraId="42B1810F" w14:textId="77777777" w:rsidR="00967EB9" w:rsidRPr="00967EB9" w:rsidRDefault="00967EB9" w:rsidP="00967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67EB9">
        <w:rPr>
          <w:rFonts w:ascii="Consolas" w:eastAsia="Times New Roman" w:hAnsi="Consolas" w:cs="Courier New"/>
          <w:color w:val="333333"/>
          <w:spacing w:val="3"/>
          <w:sz w:val="20"/>
          <w:szCs w:val="20"/>
          <w:bdr w:val="none" w:sz="0" w:space="0" w:color="auto" w:frame="1"/>
        </w:rPr>
        <w:t xml:space="preserve">  }</w:t>
      </w:r>
    </w:p>
    <w:p w14:paraId="2EB0F8B0" w14:textId="77777777" w:rsidR="00967EB9" w:rsidRPr="00967EB9" w:rsidRDefault="00967EB9" w:rsidP="00967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967EB9">
        <w:rPr>
          <w:rFonts w:ascii="Consolas" w:eastAsia="Times New Roman" w:hAnsi="Consolas" w:cs="Courier New"/>
          <w:color w:val="333333"/>
          <w:spacing w:val="3"/>
          <w:sz w:val="20"/>
          <w:szCs w:val="20"/>
          <w:bdr w:val="none" w:sz="0" w:space="0" w:color="auto" w:frame="1"/>
        </w:rPr>
        <w:t>}</w:t>
      </w:r>
    </w:p>
    <w:p w14:paraId="7A00B641" w14:textId="77777777" w:rsidR="00967EB9" w:rsidRDefault="00967EB9" w:rsidP="00957940">
      <w:pPr>
        <w:rPr>
          <w:color w:val="FF0000"/>
        </w:rPr>
      </w:pPr>
    </w:p>
    <w:p w14:paraId="04353AF6" w14:textId="77777777" w:rsidR="007F07EB" w:rsidRDefault="007F07EB" w:rsidP="00957940">
      <w:pPr>
        <w:rPr>
          <w:color w:val="FF0000"/>
        </w:rPr>
      </w:pPr>
    </w:p>
    <w:p w14:paraId="3673126B" w14:textId="2CD09722" w:rsidR="007F07EB" w:rsidRDefault="007F07EB" w:rsidP="00957940">
      <w:r w:rsidRPr="00BB7DD2">
        <w:rPr>
          <w:highlight w:val="yellow"/>
        </w:rPr>
        <w:t>Loop</w:t>
      </w:r>
      <w:r w:rsidR="00BB7DD2" w:rsidRPr="00BB7DD2">
        <w:rPr>
          <w:highlight w:val="yellow"/>
        </w:rPr>
        <w:t>s</w:t>
      </w:r>
    </w:p>
    <w:p w14:paraId="3C71450A" w14:textId="77777777" w:rsidR="00BB7DD2" w:rsidRDefault="00BB7DD2" w:rsidP="00BB7DD2">
      <w:pPr>
        <w:pStyle w:val="HTMLPreformatted"/>
        <w:shd w:val="clear" w:color="auto" w:fill="F7F7F7"/>
        <w:rPr>
          <w:rStyle w:val="HTMLCode"/>
          <w:rFonts w:ascii="Consolas" w:hAnsi="Consolas"/>
          <w:color w:val="333333"/>
          <w:spacing w:val="3"/>
          <w:bdr w:val="none" w:sz="0" w:space="0" w:color="auto" w:frame="1"/>
        </w:rPr>
      </w:pPr>
      <w:r>
        <w:rPr>
          <w:rStyle w:val="cf"/>
          <w:rFonts w:ascii="Consolas" w:hAnsi="Consolas"/>
          <w:b/>
          <w:bCs/>
          <w:color w:val="007020"/>
          <w:spacing w:val="3"/>
          <w:bdr w:val="none" w:sz="0" w:space="0" w:color="auto" w:frame="1"/>
        </w:rPr>
        <w:lastRenderedPageBreak/>
        <w:t>for</w:t>
      </w:r>
      <w:r>
        <w:rPr>
          <w:rStyle w:val="HTMLCode"/>
          <w:rFonts w:ascii="Consolas" w:hAnsi="Consolas"/>
          <w:color w:val="333333"/>
          <w:spacing w:val="3"/>
          <w:bdr w:val="none" w:sz="0" w:space="0" w:color="auto" w:frame="1"/>
        </w:rPr>
        <w:t xml:space="preserve"> (i </w:t>
      </w:r>
      <w:r>
        <w:rPr>
          <w:rStyle w:val="cf"/>
          <w:rFonts w:ascii="Consolas" w:hAnsi="Consolas"/>
          <w:b/>
          <w:bCs/>
          <w:color w:val="007020"/>
          <w:spacing w:val="3"/>
          <w:bdr w:val="none" w:sz="0" w:space="0" w:color="auto" w:frame="1"/>
        </w:rPr>
        <w:t>in</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sc"/>
          <w:rFonts w:ascii="Consolas" w:hAnsi="Consolas"/>
          <w:color w:val="4070A0"/>
          <w:spacing w:val="3"/>
          <w:bdr w:val="none" w:sz="0" w:space="0" w:color="auto" w:frame="1"/>
        </w:rPr>
        <w:t>:</w:t>
      </w:r>
      <w:r>
        <w:rPr>
          <w:rStyle w:val="dv"/>
          <w:rFonts w:ascii="Consolas" w:hAnsi="Consolas"/>
          <w:color w:val="40A070"/>
          <w:spacing w:val="3"/>
          <w:bdr w:val="none" w:sz="0" w:space="0" w:color="auto" w:frame="1"/>
        </w:rPr>
        <w:t>5</w:t>
      </w:r>
      <w:r>
        <w:rPr>
          <w:rStyle w:val="HTMLCode"/>
          <w:rFonts w:ascii="Consolas" w:hAnsi="Consolas"/>
          <w:color w:val="333333"/>
          <w:spacing w:val="3"/>
          <w:bdr w:val="none" w:sz="0" w:space="0" w:color="auto" w:frame="1"/>
        </w:rPr>
        <w:t>) {</w:t>
      </w:r>
    </w:p>
    <w:p w14:paraId="60726DC4" w14:textId="77777777" w:rsidR="00BB7DD2" w:rsidRDefault="00BB7DD2" w:rsidP="00BB7DD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print</w:t>
      </w:r>
      <w:r>
        <w:rPr>
          <w:rStyle w:val="HTMLCode"/>
          <w:rFonts w:ascii="Consolas" w:hAnsi="Consolas"/>
          <w:color w:val="333333"/>
          <w:spacing w:val="3"/>
          <w:bdr w:val="none" w:sz="0" w:space="0" w:color="auto" w:frame="1"/>
        </w:rPr>
        <w:t>(i)</w:t>
      </w:r>
    </w:p>
    <w:p w14:paraId="20E9EFF1" w14:textId="77777777" w:rsidR="00BB7DD2" w:rsidRDefault="00BB7DD2" w:rsidP="00BB7DD2">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6F964733" w14:textId="77777777" w:rsidR="00BB7DD2" w:rsidRDefault="00BB7DD2" w:rsidP="00957940"/>
    <w:p w14:paraId="063D52CC" w14:textId="77777777" w:rsidR="00DE265C" w:rsidRDefault="00DE265C" w:rsidP="00DE265C">
      <w:pPr>
        <w:pStyle w:val="HTMLPreformatted"/>
        <w:shd w:val="clear" w:color="auto" w:fill="F7F7F7"/>
        <w:rPr>
          <w:rStyle w:val="HTMLCode"/>
          <w:rFonts w:ascii="Consolas" w:hAnsi="Consolas"/>
          <w:color w:val="333333"/>
          <w:spacing w:val="3"/>
          <w:bdr w:val="none" w:sz="0" w:space="0" w:color="auto" w:frame="1"/>
        </w:rPr>
      </w:pPr>
      <w:r>
        <w:rPr>
          <w:rStyle w:val="cf"/>
          <w:rFonts w:ascii="Consolas" w:hAnsi="Consolas"/>
          <w:b/>
          <w:bCs/>
          <w:color w:val="007020"/>
          <w:spacing w:val="3"/>
          <w:bdr w:val="none" w:sz="0" w:space="0" w:color="auto" w:frame="1"/>
        </w:rPr>
        <w:t>for</w:t>
      </w:r>
      <w:r>
        <w:rPr>
          <w:rStyle w:val="HTMLCode"/>
          <w:rFonts w:ascii="Consolas" w:hAnsi="Consolas"/>
          <w:color w:val="333333"/>
          <w:spacing w:val="3"/>
          <w:bdr w:val="none" w:sz="0" w:space="0" w:color="auto" w:frame="1"/>
        </w:rPr>
        <w:t xml:space="preserve"> (i </w:t>
      </w:r>
      <w:r>
        <w:rPr>
          <w:rStyle w:val="cf"/>
          <w:rFonts w:ascii="Consolas" w:hAnsi="Consolas"/>
          <w:b/>
          <w:bCs/>
          <w:color w:val="007020"/>
          <w:spacing w:val="3"/>
          <w:bdr w:val="none" w:sz="0" w:space="0" w:color="auto" w:frame="1"/>
        </w:rPr>
        <w:t>in</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sc"/>
          <w:rFonts w:ascii="Consolas" w:hAnsi="Consolas"/>
          <w:color w:val="4070A0"/>
          <w:spacing w:val="3"/>
          <w:bdr w:val="none" w:sz="0" w:space="0" w:color="auto" w:frame="1"/>
        </w:rPr>
        <w:t>:</w:t>
      </w:r>
      <w:r>
        <w:rPr>
          <w:rStyle w:val="dv"/>
          <w:rFonts w:ascii="Consolas" w:hAnsi="Consolas"/>
          <w:color w:val="40A070"/>
          <w:spacing w:val="3"/>
          <w:bdr w:val="none" w:sz="0" w:space="0" w:color="auto" w:frame="1"/>
        </w:rPr>
        <w:t>5</w:t>
      </w:r>
      <w:r>
        <w:rPr>
          <w:rStyle w:val="HTMLCode"/>
          <w:rFonts w:ascii="Consolas" w:hAnsi="Consolas"/>
          <w:color w:val="333333"/>
          <w:spacing w:val="3"/>
          <w:bdr w:val="none" w:sz="0" w:space="0" w:color="auto" w:frame="1"/>
        </w:rPr>
        <w:t>) {</w:t>
      </w:r>
    </w:p>
    <w:p w14:paraId="799E0FBB" w14:textId="77777777" w:rsidR="00DE265C" w:rsidRDefault="00DE265C" w:rsidP="00DE265C">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print</w:t>
      </w:r>
      <w:r>
        <w:rPr>
          <w:rStyle w:val="HTMLCode"/>
          <w:rFonts w:ascii="Consolas" w:hAnsi="Consolas"/>
          <w:color w:val="333333"/>
          <w:spacing w:val="3"/>
          <w:bdr w:val="none" w:sz="0" w:space="0" w:color="auto" w:frame="1"/>
        </w:rPr>
        <w:t xml:space="preserve">(i </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w:t>
      </w:r>
    </w:p>
    <w:p w14:paraId="3FCE7EE8" w14:textId="77777777" w:rsidR="00DE265C" w:rsidRDefault="00DE265C" w:rsidP="00DE265C">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15894415" w14:textId="77777777" w:rsidR="00DE265C" w:rsidRDefault="00DE265C" w:rsidP="00957940"/>
    <w:p w14:paraId="08217C57" w14:textId="77777777" w:rsidR="007C1597" w:rsidRDefault="007C1597" w:rsidP="007C159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temp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list</w:t>
      </w:r>
      <w:r>
        <w:rPr>
          <w:rStyle w:val="HTMLCode"/>
          <w:rFonts w:ascii="Consolas" w:hAnsi="Consolas"/>
          <w:color w:val="333333"/>
          <w:spacing w:val="3"/>
          <w:bdr w:val="none" w:sz="0" w:space="0" w:color="auto" w:frame="1"/>
        </w:rPr>
        <w:t>()</w:t>
      </w:r>
    </w:p>
    <w:p w14:paraId="07ABC1F7" w14:textId="77777777" w:rsidR="007C1597" w:rsidRDefault="007C1597" w:rsidP="007C1597">
      <w:pPr>
        <w:pStyle w:val="HTMLPreformatted"/>
        <w:shd w:val="clear" w:color="auto" w:fill="F7F7F7"/>
        <w:rPr>
          <w:rStyle w:val="HTMLCode"/>
          <w:rFonts w:ascii="Consolas" w:hAnsi="Consolas"/>
          <w:color w:val="333333"/>
          <w:spacing w:val="3"/>
          <w:bdr w:val="none" w:sz="0" w:space="0" w:color="auto" w:frame="1"/>
        </w:rPr>
      </w:pPr>
      <w:r>
        <w:rPr>
          <w:rStyle w:val="cf"/>
          <w:rFonts w:ascii="Consolas" w:hAnsi="Consolas"/>
          <w:b/>
          <w:bCs/>
          <w:color w:val="007020"/>
          <w:spacing w:val="3"/>
          <w:bdr w:val="none" w:sz="0" w:space="0" w:color="auto" w:frame="1"/>
        </w:rPr>
        <w:t>for</w:t>
      </w:r>
      <w:r>
        <w:rPr>
          <w:rStyle w:val="HTMLCode"/>
          <w:rFonts w:ascii="Consolas" w:hAnsi="Consolas"/>
          <w:color w:val="333333"/>
          <w:spacing w:val="3"/>
          <w:bdr w:val="none" w:sz="0" w:space="0" w:color="auto" w:frame="1"/>
        </w:rPr>
        <w:t xml:space="preserve"> (i </w:t>
      </w:r>
      <w:r>
        <w:rPr>
          <w:rStyle w:val="cf"/>
          <w:rFonts w:ascii="Consolas" w:hAnsi="Consolas"/>
          <w:b/>
          <w:bCs/>
          <w:color w:val="007020"/>
          <w:spacing w:val="3"/>
          <w:bdr w:val="none" w:sz="0" w:space="0" w:color="auto" w:frame="1"/>
        </w:rPr>
        <w:t>in</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w:t>
      </w:r>
      <w:r>
        <w:rPr>
          <w:rStyle w:val="fu"/>
          <w:rFonts w:ascii="Consolas" w:hAnsi="Consolas"/>
          <w:color w:val="06287E"/>
          <w:spacing w:val="3"/>
          <w:bdr w:val="none" w:sz="0" w:space="0" w:color="auto" w:frame="1"/>
        </w:rPr>
        <w:t>ncol</w:t>
      </w:r>
      <w:r>
        <w:rPr>
          <w:rStyle w:val="HTMLCode"/>
          <w:rFonts w:ascii="Consolas" w:hAnsi="Consolas"/>
          <w:color w:val="333333"/>
          <w:spacing w:val="3"/>
          <w:bdr w:val="none" w:sz="0" w:space="0" w:color="auto" w:frame="1"/>
        </w:rPr>
        <w:t xml:space="preserve">(city) </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w:t>
      </w:r>
    </w:p>
    <w:p w14:paraId="633CE896" w14:textId="77777777" w:rsidR="007C1597" w:rsidRDefault="007C1597" w:rsidP="007C159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temp[[i]]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multiply_columns</w:t>
      </w:r>
      <w:r>
        <w:rPr>
          <w:rStyle w:val="HTMLCode"/>
          <w:rFonts w:ascii="Consolas" w:hAnsi="Consolas"/>
          <w:color w:val="333333"/>
          <w:spacing w:val="3"/>
          <w:bdr w:val="none" w:sz="0" w:space="0" w:color="auto" w:frame="1"/>
        </w:rPr>
        <w:t>(</w:t>
      </w:r>
      <w:r>
        <w:rPr>
          <w:rStyle w:val="at"/>
          <w:rFonts w:ascii="Consolas" w:hAnsi="Consolas"/>
          <w:color w:val="7D9029"/>
          <w:spacing w:val="3"/>
          <w:bdr w:val="none" w:sz="0" w:space="0" w:color="auto" w:frame="1"/>
        </w:rPr>
        <w:t>x =</w:t>
      </w:r>
      <w:r>
        <w:rPr>
          <w:rStyle w:val="HTMLCode"/>
          <w:rFonts w:ascii="Consolas" w:hAnsi="Consolas"/>
          <w:color w:val="333333"/>
          <w:spacing w:val="3"/>
          <w:bdr w:val="none" w:sz="0" w:space="0" w:color="auto" w:frame="1"/>
        </w:rPr>
        <w:t xml:space="preserve"> city[, i], </w:t>
      </w:r>
      <w:r>
        <w:rPr>
          <w:rStyle w:val="at"/>
          <w:rFonts w:ascii="Consolas" w:hAnsi="Consolas"/>
          <w:color w:val="7D9029"/>
          <w:spacing w:val="3"/>
          <w:bdr w:val="none" w:sz="0" w:space="0" w:color="auto" w:frame="1"/>
        </w:rPr>
        <w:t>y =</w:t>
      </w:r>
      <w:r>
        <w:rPr>
          <w:rStyle w:val="HTMLCode"/>
          <w:rFonts w:ascii="Consolas" w:hAnsi="Consolas"/>
          <w:color w:val="333333"/>
          <w:spacing w:val="3"/>
          <w:bdr w:val="none" w:sz="0" w:space="0" w:color="auto" w:frame="1"/>
        </w:rPr>
        <w:t xml:space="preserve"> city[, i </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w:t>
      </w:r>
    </w:p>
    <w:p w14:paraId="32B3A3C0" w14:textId="77777777" w:rsidR="007C1597" w:rsidRDefault="007C1597" w:rsidP="007C1597">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3750D25F" w14:textId="77777777" w:rsidR="007C1597" w:rsidRDefault="007C1597" w:rsidP="00957940"/>
    <w:p w14:paraId="64A677B8" w14:textId="77777777" w:rsidR="00AD7E96" w:rsidRDefault="00AD7E96" w:rsidP="00957940"/>
    <w:p w14:paraId="36629277" w14:textId="77777777" w:rsidR="00AD7E96" w:rsidRDefault="00AD7E96" w:rsidP="00AD7E96">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i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0</w:t>
      </w:r>
    </w:p>
    <w:p w14:paraId="7E99B6BE" w14:textId="77777777" w:rsidR="00AD7E96" w:rsidRDefault="00AD7E96" w:rsidP="00AD7E96">
      <w:pPr>
        <w:pStyle w:val="HTMLPreformatted"/>
        <w:shd w:val="clear" w:color="auto" w:fill="F7F7F7"/>
        <w:rPr>
          <w:rStyle w:val="HTMLCode"/>
          <w:rFonts w:ascii="Consolas" w:hAnsi="Consolas"/>
          <w:color w:val="333333"/>
          <w:spacing w:val="3"/>
          <w:bdr w:val="none" w:sz="0" w:space="0" w:color="auto" w:frame="1"/>
        </w:rPr>
      </w:pPr>
      <w:r>
        <w:rPr>
          <w:rStyle w:val="cf"/>
          <w:rFonts w:ascii="Consolas" w:hAnsi="Consolas"/>
          <w:b/>
          <w:bCs/>
          <w:color w:val="007020"/>
          <w:spacing w:val="3"/>
          <w:bdr w:val="none" w:sz="0" w:space="0" w:color="auto" w:frame="1"/>
        </w:rPr>
        <w:t>while</w:t>
      </w:r>
      <w:r>
        <w:rPr>
          <w:rStyle w:val="HTMLCode"/>
          <w:rFonts w:ascii="Consolas" w:hAnsi="Consolas"/>
          <w:color w:val="333333"/>
          <w:spacing w:val="3"/>
          <w:bdr w:val="none" w:sz="0" w:space="0" w:color="auto" w:frame="1"/>
        </w:rPr>
        <w:t xml:space="preserve"> (i </w:t>
      </w:r>
      <w:r>
        <w:rPr>
          <w:rStyle w:val="sc"/>
          <w:rFonts w:ascii="Consolas" w:hAnsi="Consolas"/>
          <w:color w:val="4070A0"/>
          <w:spacing w:val="3"/>
          <w:bdr w:val="none" w:sz="0" w:space="0" w:color="auto" w:frame="1"/>
        </w:rPr>
        <w:t>&lt;=</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4</w:t>
      </w:r>
      <w:r>
        <w:rPr>
          <w:rStyle w:val="HTMLCode"/>
          <w:rFonts w:ascii="Consolas" w:hAnsi="Consolas"/>
          <w:color w:val="333333"/>
          <w:spacing w:val="3"/>
          <w:bdr w:val="none" w:sz="0" w:space="0" w:color="auto" w:frame="1"/>
        </w:rPr>
        <w:t>) {</w:t>
      </w:r>
    </w:p>
    <w:p w14:paraId="6A049D38" w14:textId="77777777" w:rsidR="00AD7E96" w:rsidRDefault="00AD7E96" w:rsidP="00AD7E96">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i </w:t>
      </w:r>
      <w:r>
        <w:rPr>
          <w:rStyle w:val="ot"/>
          <w:rFonts w:ascii="Consolas" w:hAnsi="Consolas"/>
          <w:color w:val="007020"/>
          <w:spacing w:val="3"/>
          <w:bdr w:val="none" w:sz="0" w:space="0" w:color="auto" w:frame="1"/>
        </w:rPr>
        <w:t>&lt;-</w:t>
      </w:r>
      <w:r>
        <w:rPr>
          <w:rStyle w:val="HTMLCode"/>
          <w:rFonts w:ascii="Consolas" w:hAnsi="Consolas"/>
          <w:color w:val="333333"/>
          <w:spacing w:val="3"/>
          <w:bdr w:val="none" w:sz="0" w:space="0" w:color="auto" w:frame="1"/>
        </w:rPr>
        <w:t xml:space="preserve"> i </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p>
    <w:p w14:paraId="4E105378" w14:textId="77777777" w:rsidR="00AD7E96" w:rsidRDefault="00AD7E96" w:rsidP="00AD7E96">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print</w:t>
      </w:r>
      <w:r>
        <w:rPr>
          <w:rStyle w:val="HTMLCode"/>
          <w:rFonts w:ascii="Consolas" w:hAnsi="Consolas"/>
          <w:color w:val="333333"/>
          <w:spacing w:val="3"/>
          <w:bdr w:val="none" w:sz="0" w:space="0" w:color="auto" w:frame="1"/>
        </w:rPr>
        <w:t>(i)</w:t>
      </w:r>
    </w:p>
    <w:p w14:paraId="635F1289" w14:textId="77777777" w:rsidR="00AD7E96" w:rsidRDefault="00AD7E96" w:rsidP="00AD7E96">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33719C70" w14:textId="77777777" w:rsidR="00AD7E96" w:rsidRPr="00BB7DD2" w:rsidRDefault="00AD7E96" w:rsidP="00957940"/>
    <w:p w14:paraId="280E1AB0" w14:textId="77777777" w:rsidR="001A074E" w:rsidRDefault="001A074E" w:rsidP="005F6B8A">
      <w:pPr>
        <w:rPr>
          <w:color w:val="FF0000"/>
        </w:rPr>
      </w:pPr>
    </w:p>
    <w:p w14:paraId="091431C9" w14:textId="1DD9C50E" w:rsidR="001A074E" w:rsidRDefault="001A074E" w:rsidP="005F6B8A">
      <w:r w:rsidRPr="00C54B98">
        <w:rPr>
          <w:highlight w:val="yellow"/>
        </w:rPr>
        <w:t xml:space="preserve">lapply </w:t>
      </w:r>
      <w:r w:rsidR="00C54B98" w:rsidRPr="00C54B98">
        <w:rPr>
          <w:highlight w:val="yellow"/>
        </w:rPr>
        <w:t>/ sapply</w:t>
      </w:r>
    </w:p>
    <w:p w14:paraId="634DD955" w14:textId="00FB7E5A" w:rsidR="00FB22DB" w:rsidRPr="00C54B98" w:rsidRDefault="00FB22DB" w:rsidP="005F6B8A">
      <w:r w:rsidRPr="00890625">
        <w:rPr>
          <w:b/>
          <w:bCs/>
        </w:rPr>
        <w:t>lapply()</w:t>
      </w:r>
      <w:r w:rsidRPr="00FB22DB">
        <w:t xml:space="preserve"> </w:t>
      </w:r>
      <w:r>
        <w:t>returns</w:t>
      </w:r>
      <w:r w:rsidRPr="00FB22DB">
        <w:t xml:space="preserve"> a vector</w:t>
      </w:r>
      <w:r w:rsidR="00890625">
        <w:t>/list</w:t>
      </w:r>
      <w:r w:rsidRPr="00FB22DB">
        <w:t xml:space="preserve"> of length one. </w:t>
      </w:r>
      <w:r w:rsidRPr="00890625">
        <w:rPr>
          <w:b/>
          <w:bCs/>
        </w:rPr>
        <w:t>sapply()</w:t>
      </w:r>
      <w:r w:rsidRPr="00FB22DB">
        <w:t xml:space="preserve"> instead returns a matrix</w:t>
      </w:r>
      <w:r w:rsidR="00890625">
        <w:t xml:space="preserve"> and tr</w:t>
      </w:r>
      <w:r w:rsidR="001B620F">
        <w:t>ies to simplify the result.</w:t>
      </w:r>
    </w:p>
    <w:p w14:paraId="5719C23D" w14:textId="7061B6EE" w:rsidR="00C54B98" w:rsidRDefault="00C54B98" w:rsidP="005F6B8A">
      <w:pPr>
        <w:rPr>
          <w:b/>
          <w:bCs/>
        </w:rPr>
      </w:pPr>
      <w:r w:rsidRPr="00C54B98">
        <w:rPr>
          <w:b/>
          <w:bCs/>
        </w:rPr>
        <w:t>lapply(flag_colors, sum)</w:t>
      </w:r>
    </w:p>
    <w:p w14:paraId="2CBEE1E2" w14:textId="7CB5B594" w:rsidR="00A63DE2" w:rsidRDefault="00A63DE2" w:rsidP="005F6B8A">
      <w:pPr>
        <w:rPr>
          <w:b/>
          <w:bCs/>
        </w:rPr>
      </w:pPr>
      <w:r w:rsidRPr="00A63DE2">
        <w:rPr>
          <w:b/>
          <w:bCs/>
        </w:rPr>
        <w:t>sapply(flag_colors, sum)</w:t>
      </w:r>
    </w:p>
    <w:p w14:paraId="7118E6E3" w14:textId="5FF76690" w:rsidR="001B63BF" w:rsidRDefault="001B63BF" w:rsidP="005F6B8A">
      <w:pPr>
        <w:rPr>
          <w:b/>
          <w:bCs/>
          <w:color w:val="FF0000"/>
        </w:rPr>
      </w:pPr>
      <w:r w:rsidRPr="001B63BF">
        <w:rPr>
          <w:b/>
          <w:bCs/>
        </w:rPr>
        <w:t>flag_shapes &lt;- flags[, 19:23</w:t>
      </w:r>
      <w:r>
        <w:rPr>
          <w:b/>
          <w:bCs/>
        </w:rPr>
        <w:t xml:space="preserve"> -&gt; </w:t>
      </w:r>
      <w:r w:rsidR="00930124" w:rsidRPr="00930124">
        <w:rPr>
          <w:b/>
          <w:bCs/>
          <w:color w:val="FF0000"/>
        </w:rPr>
        <w:t>extract columns 19 through 23 from the flags dataset and store the result in a new data</w:t>
      </w:r>
    </w:p>
    <w:p w14:paraId="3CB0FF17" w14:textId="162BB2D4" w:rsidR="00602167" w:rsidRDefault="00602167" w:rsidP="0027044C">
      <w:pPr>
        <w:rPr>
          <w:b/>
          <w:bCs/>
          <w:color w:val="FF0000"/>
        </w:rPr>
      </w:pPr>
      <w:r w:rsidRPr="0027044C">
        <w:rPr>
          <w:b/>
          <w:bCs/>
        </w:rPr>
        <w:t xml:space="preserve">lapply(unique_vals, function(elem) elem[2]) -&gt; </w:t>
      </w:r>
      <w:r w:rsidR="0027044C" w:rsidRPr="0027044C">
        <w:rPr>
          <w:b/>
          <w:bCs/>
          <w:color w:val="FF0000"/>
        </w:rPr>
        <w:t>return a list containing the second item from each element of the</w:t>
      </w:r>
      <w:r w:rsidR="0027044C">
        <w:rPr>
          <w:b/>
          <w:bCs/>
          <w:color w:val="FF0000"/>
        </w:rPr>
        <w:t xml:space="preserve"> </w:t>
      </w:r>
      <w:r w:rsidR="0027044C" w:rsidRPr="0027044C">
        <w:rPr>
          <w:b/>
          <w:bCs/>
          <w:color w:val="FF0000"/>
        </w:rPr>
        <w:t>unique_vals list</w:t>
      </w:r>
    </w:p>
    <w:p w14:paraId="1BBCD7D2" w14:textId="77777777" w:rsidR="00EC1A9B" w:rsidRDefault="00EC1A9B" w:rsidP="0027044C">
      <w:pPr>
        <w:rPr>
          <w:b/>
          <w:bCs/>
          <w:color w:val="FF0000"/>
        </w:rPr>
      </w:pPr>
    </w:p>
    <w:p w14:paraId="230AC537" w14:textId="18A117F4" w:rsidR="00EC1A9B" w:rsidRDefault="00EC1A9B" w:rsidP="0027044C">
      <w:pPr>
        <w:rPr>
          <w:b/>
          <w:bCs/>
        </w:rPr>
      </w:pPr>
      <w:r w:rsidRPr="00EC1A9B">
        <w:rPr>
          <w:b/>
          <w:bCs/>
          <w:highlight w:val="yellow"/>
        </w:rPr>
        <w:t>vapply and tapply</w:t>
      </w:r>
    </w:p>
    <w:p w14:paraId="0E306E90" w14:textId="3E2FE8DE" w:rsidR="004F5832" w:rsidRDefault="004F5832" w:rsidP="0027044C">
      <w:pPr>
        <w:rPr>
          <w:b/>
          <w:bCs/>
        </w:rPr>
      </w:pPr>
      <w:r w:rsidRPr="004F5832">
        <w:rPr>
          <w:b/>
          <w:bCs/>
        </w:rPr>
        <w:t>tapply(flags$population, flags$landmass, summary)</w:t>
      </w:r>
    </w:p>
    <w:p w14:paraId="1667FAD0" w14:textId="77777777" w:rsidR="00F63E53" w:rsidRDefault="00F63E53" w:rsidP="0027044C">
      <w:pPr>
        <w:rPr>
          <w:b/>
          <w:bCs/>
        </w:rPr>
      </w:pPr>
    </w:p>
    <w:p w14:paraId="5D6D6864" w14:textId="7BE16979" w:rsidR="00F63E53" w:rsidRDefault="00F63E53" w:rsidP="0027044C">
      <w:pPr>
        <w:rPr>
          <w:b/>
          <w:bCs/>
        </w:rPr>
      </w:pPr>
      <w:r w:rsidRPr="00F63E53">
        <w:rPr>
          <w:b/>
          <w:bCs/>
          <w:highlight w:val="yellow"/>
        </w:rPr>
        <w:t>Dates and Times</w:t>
      </w:r>
    </w:p>
    <w:p w14:paraId="6AAFD4F4" w14:textId="3083392D" w:rsidR="00A03400" w:rsidRDefault="00A03400" w:rsidP="00A03400">
      <w:pPr>
        <w:rPr>
          <w:b/>
          <w:bCs/>
        </w:rPr>
      </w:pPr>
      <w:r w:rsidRPr="00A03400">
        <w:rPr>
          <w:b/>
          <w:bCs/>
        </w:rPr>
        <w:t>dates are stored as the number of days since 1970-01-01 and times are stored as either the number of</w:t>
      </w:r>
      <w:r>
        <w:rPr>
          <w:b/>
          <w:bCs/>
        </w:rPr>
        <w:t xml:space="preserve"> </w:t>
      </w:r>
      <w:r w:rsidRPr="00A03400">
        <w:rPr>
          <w:b/>
          <w:bCs/>
        </w:rPr>
        <w:t>seconds since 1970-01-0</w:t>
      </w:r>
    </w:p>
    <w:p w14:paraId="59D630FC" w14:textId="49CD5D92" w:rsidR="00F0301E" w:rsidRDefault="00F0301E" w:rsidP="00A03400">
      <w:pPr>
        <w:rPr>
          <w:b/>
          <w:bCs/>
        </w:rPr>
      </w:pPr>
      <w:r w:rsidRPr="00F0301E">
        <w:rPr>
          <w:b/>
          <w:bCs/>
        </w:rPr>
        <w:lastRenderedPageBreak/>
        <w:t>d2 &lt;- as.Date("1969-01-01")</w:t>
      </w:r>
    </w:p>
    <w:p w14:paraId="11605FA3" w14:textId="3A4876D9" w:rsidR="00F0301E" w:rsidRDefault="00AF37B1" w:rsidP="00A03400">
      <w:pPr>
        <w:rPr>
          <w:b/>
          <w:bCs/>
        </w:rPr>
      </w:pPr>
      <w:r w:rsidRPr="00AF37B1">
        <w:rPr>
          <w:b/>
          <w:bCs/>
        </w:rPr>
        <w:t>d1 &lt;- Sys.Date()</w:t>
      </w:r>
    </w:p>
    <w:p w14:paraId="0170517B" w14:textId="21410D65" w:rsidR="00AF37B1" w:rsidRDefault="00FC1C51" w:rsidP="00A03400">
      <w:pPr>
        <w:rPr>
          <w:b/>
          <w:bCs/>
        </w:rPr>
      </w:pPr>
      <w:r w:rsidRPr="00FC1C51">
        <w:rPr>
          <w:b/>
          <w:bCs/>
        </w:rPr>
        <w:t>t1 &lt;- Sys.time()</w:t>
      </w:r>
    </w:p>
    <w:p w14:paraId="0D70F9B6" w14:textId="0E302926" w:rsidR="00E042BA" w:rsidRDefault="00E042BA" w:rsidP="00A03400">
      <w:pPr>
        <w:rPr>
          <w:b/>
          <w:bCs/>
        </w:rPr>
      </w:pPr>
      <w:r w:rsidRPr="00E042BA">
        <w:rPr>
          <w:b/>
          <w:bCs/>
        </w:rPr>
        <w:t>t2 &lt;- as.POSIXlt(Sys.time())</w:t>
      </w:r>
    </w:p>
    <w:p w14:paraId="77EFFA43" w14:textId="062CF290" w:rsidR="00E042BA" w:rsidRDefault="00912592" w:rsidP="00A03400">
      <w:pPr>
        <w:rPr>
          <w:b/>
          <w:bCs/>
        </w:rPr>
      </w:pPr>
      <w:r w:rsidRPr="00912592">
        <w:rPr>
          <w:b/>
          <w:bCs/>
        </w:rPr>
        <w:t>str(unclass(t2))</w:t>
      </w:r>
    </w:p>
    <w:p w14:paraId="316D019D" w14:textId="4630E5B2" w:rsidR="008E0EEE" w:rsidRDefault="008E0EEE" w:rsidP="00A03400">
      <w:pPr>
        <w:rPr>
          <w:b/>
          <w:bCs/>
        </w:rPr>
      </w:pPr>
      <w:r w:rsidRPr="008E0EEE">
        <w:rPr>
          <w:b/>
          <w:bCs/>
        </w:rPr>
        <w:t>weekdays(d1)</w:t>
      </w:r>
    </w:p>
    <w:p w14:paraId="68921DCB" w14:textId="25EFA91B" w:rsidR="00166E55" w:rsidRDefault="00166E55" w:rsidP="00A03400">
      <w:pPr>
        <w:rPr>
          <w:b/>
          <w:bCs/>
        </w:rPr>
      </w:pPr>
      <w:r w:rsidRPr="00166E55">
        <w:rPr>
          <w:b/>
          <w:bCs/>
        </w:rPr>
        <w:t>months(t1)</w:t>
      </w:r>
    </w:p>
    <w:p w14:paraId="3CEAD105" w14:textId="52D19312" w:rsidR="00166E55" w:rsidRDefault="0040563E" w:rsidP="00A03400">
      <w:pPr>
        <w:rPr>
          <w:b/>
          <w:bCs/>
        </w:rPr>
      </w:pPr>
      <w:r w:rsidRPr="0040563E">
        <w:rPr>
          <w:b/>
          <w:bCs/>
        </w:rPr>
        <w:t>t3 &lt;-  "October 17, 1986 08:24"</w:t>
      </w:r>
    </w:p>
    <w:p w14:paraId="2B0728A3" w14:textId="7DFB573C" w:rsidR="0040563E" w:rsidRDefault="006D68E7" w:rsidP="00A03400">
      <w:pPr>
        <w:rPr>
          <w:b/>
          <w:bCs/>
        </w:rPr>
      </w:pPr>
      <w:r>
        <w:rPr>
          <w:b/>
          <w:bCs/>
        </w:rPr>
        <w:t xml:space="preserve">t4 &lt;- </w:t>
      </w:r>
      <w:r w:rsidRPr="006D68E7">
        <w:rPr>
          <w:b/>
          <w:bCs/>
        </w:rPr>
        <w:t>strptime(t3, "%B %d, %Y %H:%M")</w:t>
      </w:r>
    </w:p>
    <w:p w14:paraId="5C72AEF3" w14:textId="796D0A72" w:rsidR="00B1315B" w:rsidRPr="004052F7" w:rsidRDefault="00B1315B" w:rsidP="00B1315B">
      <w:pPr>
        <w:rPr>
          <w:b/>
          <w:bCs/>
          <w:color w:val="FF0000"/>
        </w:rPr>
      </w:pPr>
      <w:r w:rsidRPr="004052F7">
        <w:rPr>
          <w:b/>
          <w:bCs/>
          <w:color w:val="FF0000"/>
        </w:rPr>
        <w:t>there are a number of operations that you can perform on dates and times, including arithmetic operations (+ and -) and comparisons (&lt;, ==, etc.)</w:t>
      </w:r>
    </w:p>
    <w:p w14:paraId="7BD02E6B" w14:textId="2B985DC6" w:rsidR="004052F7" w:rsidRDefault="004052F7" w:rsidP="00B1315B">
      <w:pPr>
        <w:rPr>
          <w:b/>
          <w:bCs/>
          <w:color w:val="FF0000"/>
        </w:rPr>
      </w:pPr>
      <w:r w:rsidRPr="004052F7">
        <w:rPr>
          <w:b/>
          <w:bCs/>
        </w:rPr>
        <w:t>difftime(Sys.time(), t</w:t>
      </w:r>
      <w:r>
        <w:rPr>
          <w:b/>
          <w:bCs/>
        </w:rPr>
        <w:t>3</w:t>
      </w:r>
      <w:r w:rsidRPr="004052F7">
        <w:rPr>
          <w:b/>
          <w:bCs/>
        </w:rPr>
        <w:t xml:space="preserve">, units = 'days') </w:t>
      </w:r>
      <w:r>
        <w:rPr>
          <w:b/>
          <w:bCs/>
        </w:rPr>
        <w:t xml:space="preserve">-&gt; </w:t>
      </w:r>
      <w:r w:rsidRPr="004052F7">
        <w:rPr>
          <w:b/>
          <w:bCs/>
          <w:color w:val="FF0000"/>
        </w:rPr>
        <w:t>to find the amount of time in DAYS that has passed since you created t3</w:t>
      </w:r>
    </w:p>
    <w:p w14:paraId="0497BA13" w14:textId="7407D489" w:rsidR="00797DFD" w:rsidRDefault="00797DFD" w:rsidP="00B1315B">
      <w:r w:rsidRPr="00A54BBC">
        <w:rPr>
          <w:b/>
          <w:bCs/>
        </w:rPr>
        <w:t>Type</w:t>
      </w:r>
      <w:r w:rsidR="00945F21" w:rsidRPr="00A54BBC">
        <w:rPr>
          <w:b/>
          <w:bCs/>
        </w:rPr>
        <w:t xml:space="preserve"> of object in R: </w:t>
      </w:r>
      <w:r w:rsidR="000D2775" w:rsidRPr="00A54BBC">
        <w:rPr>
          <w:b/>
          <w:bCs/>
        </w:rPr>
        <w:t xml:space="preserve"> </w:t>
      </w:r>
      <w:r w:rsidR="000D2775" w:rsidRPr="00A54BBC">
        <w:t xml:space="preserve">Vectors, Matrices, </w:t>
      </w:r>
      <w:r w:rsidR="00D822E2" w:rsidRPr="00A54BBC">
        <w:t>Factors, Arrays,</w:t>
      </w:r>
      <w:r w:rsidR="00CD49C8">
        <w:t xml:space="preserve"> </w:t>
      </w:r>
      <w:r w:rsidR="00E2238B">
        <w:t>List,</w:t>
      </w:r>
      <w:r w:rsidR="00D822E2" w:rsidRPr="00A54BBC">
        <w:t xml:space="preserve"> </w:t>
      </w:r>
      <w:r w:rsidR="00A54BBC" w:rsidRPr="00A54BBC">
        <w:t>DataFrame</w:t>
      </w:r>
    </w:p>
    <w:p w14:paraId="5EFB1026" w14:textId="77777777" w:rsidR="00AE00D4" w:rsidRDefault="00AE00D4" w:rsidP="00B1315B"/>
    <w:p w14:paraId="74ABBF03" w14:textId="77777777" w:rsidR="004D63C2" w:rsidRDefault="004D63C2" w:rsidP="00B1315B"/>
    <w:p w14:paraId="5262359A" w14:textId="77777777" w:rsidR="004D63C2" w:rsidRDefault="004D63C2" w:rsidP="00B1315B"/>
    <w:p w14:paraId="0712ED29" w14:textId="77777777" w:rsidR="004D63C2" w:rsidRDefault="004D63C2" w:rsidP="00B1315B"/>
    <w:p w14:paraId="18E98364" w14:textId="77777777" w:rsidR="004D63C2" w:rsidRDefault="004D63C2" w:rsidP="00B1315B"/>
    <w:p w14:paraId="43908F82" w14:textId="77777777" w:rsidR="004D63C2" w:rsidRDefault="004D63C2" w:rsidP="00B1315B"/>
    <w:p w14:paraId="36C7E525" w14:textId="77777777" w:rsidR="004D63C2" w:rsidRDefault="004D63C2" w:rsidP="00B1315B"/>
    <w:p w14:paraId="1DB11ADD" w14:textId="77777777" w:rsidR="004D63C2" w:rsidRDefault="004D63C2" w:rsidP="00B1315B"/>
    <w:p w14:paraId="42F3E962" w14:textId="77777777" w:rsidR="004D63C2" w:rsidRDefault="004D63C2" w:rsidP="00B1315B"/>
    <w:p w14:paraId="0817DE6A" w14:textId="77777777" w:rsidR="004D63C2" w:rsidRDefault="004D63C2" w:rsidP="00B1315B"/>
    <w:p w14:paraId="7FCB0B18" w14:textId="77777777" w:rsidR="004D63C2" w:rsidRPr="004D63C2" w:rsidRDefault="004D63C2" w:rsidP="004D63C2">
      <w:pPr>
        <w:shd w:val="clear" w:color="auto" w:fill="FFFFFF"/>
        <w:spacing w:before="306" w:after="204" w:line="240" w:lineRule="auto"/>
        <w:outlineLvl w:val="1"/>
        <w:rPr>
          <w:rFonts w:ascii="Helvetica" w:eastAsia="Times New Roman" w:hAnsi="Helvetica" w:cs="Helvetica"/>
          <w:color w:val="333333"/>
          <w:spacing w:val="3"/>
          <w:sz w:val="42"/>
          <w:szCs w:val="42"/>
        </w:rPr>
      </w:pPr>
      <w:r w:rsidRPr="004D63C2">
        <w:rPr>
          <w:rFonts w:ascii="Helvetica" w:eastAsia="Times New Roman" w:hAnsi="Helvetica" w:cs="Helvetica"/>
          <w:color w:val="333333"/>
          <w:spacing w:val="3"/>
          <w:sz w:val="42"/>
          <w:szCs w:val="42"/>
          <w:highlight w:val="yellow"/>
        </w:rPr>
        <w:t>Simple linear modelling</w:t>
      </w:r>
    </w:p>
    <w:p w14:paraId="39D21208" w14:textId="77777777" w:rsidR="004D63C2" w:rsidRDefault="004D63C2" w:rsidP="00B1315B"/>
    <w:p w14:paraId="0F231E3D" w14:textId="43D3149A" w:rsidR="00AE00D4" w:rsidRDefault="00AE00D4" w:rsidP="00B1315B">
      <w:pPr>
        <w:rPr>
          <w:b/>
          <w:bCs/>
          <w:color w:val="FF0000"/>
        </w:rPr>
      </w:pPr>
      <w:r w:rsidRPr="00AE00D4">
        <w:rPr>
          <w:b/>
          <w:bCs/>
          <w:noProof/>
          <w:color w:val="FF0000"/>
        </w:rPr>
        <w:lastRenderedPageBreak/>
        <w:drawing>
          <wp:inline distT="0" distB="0" distL="0" distR="0" wp14:anchorId="13CA2F3D" wp14:editId="36B23840">
            <wp:extent cx="5943600" cy="2513330"/>
            <wp:effectExtent l="0" t="0" r="0" b="127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5943600" cy="2513330"/>
                    </a:xfrm>
                    <a:prstGeom prst="rect">
                      <a:avLst/>
                    </a:prstGeom>
                  </pic:spPr>
                </pic:pic>
              </a:graphicData>
            </a:graphic>
          </wp:inline>
        </w:drawing>
      </w:r>
    </w:p>
    <w:p w14:paraId="29AD64A0" w14:textId="2A82946C" w:rsidR="00E50EB7" w:rsidRPr="000C0CE4" w:rsidRDefault="00E50EB7" w:rsidP="00B1315B">
      <w:pPr>
        <w:rPr>
          <w:b/>
          <w:bCs/>
        </w:rPr>
      </w:pPr>
      <w:r w:rsidRPr="000C0CE4">
        <w:rPr>
          <w:b/>
          <w:bCs/>
        </w:rPr>
        <w:t>smoke_lm &lt;- lm(mortality ~ smoking, data = smoke)</w:t>
      </w:r>
    </w:p>
    <w:p w14:paraId="13FE3AC9" w14:textId="66EF2D87" w:rsidR="0066265B" w:rsidRPr="000C0CE4" w:rsidRDefault="0066265B" w:rsidP="00B1315B">
      <w:pPr>
        <w:rPr>
          <w:b/>
          <w:bCs/>
        </w:rPr>
      </w:pPr>
      <w:r w:rsidRPr="000C0CE4">
        <w:rPr>
          <w:b/>
          <w:bCs/>
        </w:rPr>
        <w:t>smoke_risk_lm &lt;- lm(mortality ~ risk.group, data = smoke)</w:t>
      </w:r>
    </w:p>
    <w:p w14:paraId="7ED28452" w14:textId="2D4CAB9C" w:rsidR="000C0CE4" w:rsidRDefault="000C0CE4" w:rsidP="00B1315B">
      <w:pPr>
        <w:rPr>
          <w:b/>
          <w:bCs/>
        </w:rPr>
      </w:pPr>
      <w:r w:rsidRPr="000C0CE4">
        <w:rPr>
          <w:b/>
          <w:bCs/>
        </w:rPr>
        <w:t>anova(smoke_risk_lm)</w:t>
      </w:r>
    </w:p>
    <w:p w14:paraId="171ACF17" w14:textId="77777777" w:rsidR="008311C0" w:rsidRDefault="008311C0" w:rsidP="008311C0">
      <w:pPr>
        <w:pStyle w:val="HTMLPreformatted"/>
        <w:shd w:val="clear" w:color="auto" w:fill="F7F7F7"/>
        <w:rPr>
          <w:rStyle w:val="HTMLCode"/>
          <w:rFonts w:ascii="Consolas" w:hAnsi="Consolas"/>
          <w:color w:val="333333"/>
          <w:spacing w:val="3"/>
          <w:bdr w:val="none" w:sz="0" w:space="0" w:color="auto" w:frame="1"/>
        </w:rPr>
      </w:pPr>
      <w:r>
        <w:rPr>
          <w:rStyle w:val="fu"/>
          <w:rFonts w:ascii="Consolas" w:hAnsi="Consolas"/>
          <w:color w:val="06287E"/>
          <w:spacing w:val="3"/>
          <w:bdr w:val="none" w:sz="0" w:space="0" w:color="auto" w:frame="1"/>
        </w:rPr>
        <w:t>ggplot</w:t>
      </w:r>
      <w:r>
        <w:rPr>
          <w:rStyle w:val="HTMLCode"/>
          <w:rFonts w:ascii="Consolas" w:hAnsi="Consolas"/>
          <w:color w:val="333333"/>
          <w:spacing w:val="3"/>
          <w:bdr w:val="none" w:sz="0" w:space="0" w:color="auto" w:frame="1"/>
        </w:rPr>
        <w:t>(</w:t>
      </w:r>
      <w:r>
        <w:rPr>
          <w:rStyle w:val="at"/>
          <w:rFonts w:ascii="Consolas" w:hAnsi="Consolas"/>
          <w:color w:val="7D9029"/>
          <w:spacing w:val="3"/>
          <w:bdr w:val="none" w:sz="0" w:space="0" w:color="auto" w:frame="1"/>
        </w:rPr>
        <w:t>mapping =</w:t>
      </w: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aes</w:t>
      </w:r>
      <w:r>
        <w:rPr>
          <w:rStyle w:val="HTMLCode"/>
          <w:rFonts w:ascii="Consolas" w:hAnsi="Consolas"/>
          <w:color w:val="333333"/>
          <w:spacing w:val="3"/>
          <w:bdr w:val="none" w:sz="0" w:space="0" w:color="auto" w:frame="1"/>
        </w:rPr>
        <w:t>(</w:t>
      </w:r>
      <w:r>
        <w:rPr>
          <w:rStyle w:val="at"/>
          <w:rFonts w:ascii="Consolas" w:hAnsi="Consolas"/>
          <w:color w:val="7D9029"/>
          <w:spacing w:val="3"/>
          <w:bdr w:val="none" w:sz="0" w:space="0" w:color="auto" w:frame="1"/>
        </w:rPr>
        <w:t>x =</w:t>
      </w:r>
      <w:r>
        <w:rPr>
          <w:rStyle w:val="HTMLCode"/>
          <w:rFonts w:ascii="Consolas" w:hAnsi="Consolas"/>
          <w:color w:val="333333"/>
          <w:spacing w:val="3"/>
          <w:bdr w:val="none" w:sz="0" w:space="0" w:color="auto" w:frame="1"/>
        </w:rPr>
        <w:t xml:space="preserve"> smoking, </w:t>
      </w:r>
      <w:r>
        <w:rPr>
          <w:rStyle w:val="at"/>
          <w:rFonts w:ascii="Consolas" w:hAnsi="Consolas"/>
          <w:color w:val="7D9029"/>
          <w:spacing w:val="3"/>
          <w:bdr w:val="none" w:sz="0" w:space="0" w:color="auto" w:frame="1"/>
        </w:rPr>
        <w:t>y =</w:t>
      </w:r>
      <w:r>
        <w:rPr>
          <w:rStyle w:val="HTMLCode"/>
          <w:rFonts w:ascii="Consolas" w:hAnsi="Consolas"/>
          <w:color w:val="333333"/>
          <w:spacing w:val="3"/>
          <w:bdr w:val="none" w:sz="0" w:space="0" w:color="auto" w:frame="1"/>
        </w:rPr>
        <w:t xml:space="preserve"> mortality), </w:t>
      </w:r>
      <w:r>
        <w:rPr>
          <w:rStyle w:val="at"/>
          <w:rFonts w:ascii="Consolas" w:hAnsi="Consolas"/>
          <w:color w:val="7D9029"/>
          <w:spacing w:val="3"/>
          <w:bdr w:val="none" w:sz="0" w:space="0" w:color="auto" w:frame="1"/>
        </w:rPr>
        <w:t>data =</w:t>
      </w:r>
      <w:r>
        <w:rPr>
          <w:rStyle w:val="HTMLCode"/>
          <w:rFonts w:ascii="Consolas" w:hAnsi="Consolas"/>
          <w:color w:val="333333"/>
          <w:spacing w:val="3"/>
          <w:bdr w:val="none" w:sz="0" w:space="0" w:color="auto" w:frame="1"/>
        </w:rPr>
        <w:t xml:space="preserve"> smoke) </w:t>
      </w:r>
      <w:r>
        <w:rPr>
          <w:rStyle w:val="sc"/>
          <w:rFonts w:ascii="Consolas" w:hAnsi="Consolas"/>
          <w:color w:val="4070A0"/>
          <w:spacing w:val="3"/>
          <w:bdr w:val="none" w:sz="0" w:space="0" w:color="auto" w:frame="1"/>
        </w:rPr>
        <w:t>+</w:t>
      </w:r>
    </w:p>
    <w:p w14:paraId="7A875216" w14:textId="77777777" w:rsidR="008311C0" w:rsidRDefault="008311C0" w:rsidP="008311C0">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geom_point</w:t>
      </w:r>
      <w:r>
        <w:rPr>
          <w:rStyle w:val="HTMLCode"/>
          <w:rFonts w:ascii="Consolas" w:hAnsi="Consolas"/>
          <w:color w:val="333333"/>
          <w:spacing w:val="3"/>
          <w:bdr w:val="none" w:sz="0" w:space="0" w:color="auto" w:frame="1"/>
        </w:rPr>
        <w:t xml:space="preserve">() </w:t>
      </w:r>
      <w:r>
        <w:rPr>
          <w:rStyle w:val="sc"/>
          <w:rFonts w:ascii="Consolas" w:hAnsi="Consolas"/>
          <w:color w:val="4070A0"/>
          <w:spacing w:val="3"/>
          <w:bdr w:val="none" w:sz="0" w:space="0" w:color="auto" w:frame="1"/>
        </w:rPr>
        <w:t>+</w:t>
      </w:r>
    </w:p>
    <w:p w14:paraId="346500B1" w14:textId="77777777" w:rsidR="008311C0" w:rsidRDefault="008311C0" w:rsidP="008311C0">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r>
        <w:rPr>
          <w:rStyle w:val="fu"/>
          <w:rFonts w:ascii="Consolas" w:hAnsi="Consolas"/>
          <w:color w:val="06287E"/>
          <w:spacing w:val="3"/>
          <w:bdr w:val="none" w:sz="0" w:space="0" w:color="auto" w:frame="1"/>
        </w:rPr>
        <w:t>geom_smooth</w:t>
      </w:r>
      <w:r>
        <w:rPr>
          <w:rStyle w:val="HTMLCode"/>
          <w:rFonts w:ascii="Consolas" w:hAnsi="Consolas"/>
          <w:color w:val="333333"/>
          <w:spacing w:val="3"/>
          <w:bdr w:val="none" w:sz="0" w:space="0" w:color="auto" w:frame="1"/>
        </w:rPr>
        <w:t>(</w:t>
      </w:r>
      <w:r>
        <w:rPr>
          <w:rStyle w:val="at"/>
          <w:rFonts w:ascii="Consolas" w:hAnsi="Consolas"/>
          <w:color w:val="7D9029"/>
          <w:spacing w:val="3"/>
          <w:bdr w:val="none" w:sz="0" w:space="0" w:color="auto" w:frame="1"/>
        </w:rPr>
        <w:t>method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"lm"</w:t>
      </w:r>
      <w:r>
        <w:rPr>
          <w:rStyle w:val="HTMLCode"/>
          <w:rFonts w:ascii="Consolas" w:hAnsi="Consolas"/>
          <w:color w:val="333333"/>
          <w:spacing w:val="3"/>
          <w:bdr w:val="none" w:sz="0" w:space="0" w:color="auto" w:frame="1"/>
        </w:rPr>
        <w:t xml:space="preserve">, </w:t>
      </w:r>
      <w:r>
        <w:rPr>
          <w:rStyle w:val="at"/>
          <w:rFonts w:ascii="Consolas" w:hAnsi="Consolas"/>
          <w:color w:val="7D9029"/>
          <w:spacing w:val="3"/>
          <w:bdr w:val="none" w:sz="0" w:space="0" w:color="auto" w:frame="1"/>
        </w:rPr>
        <w:t>se =</w:t>
      </w:r>
      <w:r>
        <w:rPr>
          <w:rStyle w:val="HTMLCode"/>
          <w:rFonts w:ascii="Consolas" w:hAnsi="Consolas"/>
          <w:color w:val="333333"/>
          <w:spacing w:val="3"/>
          <w:bdr w:val="none" w:sz="0" w:space="0" w:color="auto" w:frame="1"/>
        </w:rPr>
        <w:t xml:space="preserve"> </w:t>
      </w:r>
      <w:r>
        <w:rPr>
          <w:rStyle w:val="cn"/>
          <w:rFonts w:ascii="Consolas" w:hAnsi="Consolas"/>
          <w:color w:val="880000"/>
          <w:spacing w:val="3"/>
          <w:bdr w:val="none" w:sz="0" w:space="0" w:color="auto" w:frame="1"/>
        </w:rPr>
        <w:t>TRUE</w:t>
      </w:r>
      <w:r>
        <w:rPr>
          <w:rStyle w:val="HTMLCode"/>
          <w:rFonts w:ascii="Consolas" w:hAnsi="Consolas"/>
          <w:color w:val="333333"/>
          <w:spacing w:val="3"/>
          <w:bdr w:val="none" w:sz="0" w:space="0" w:color="auto" w:frame="1"/>
        </w:rPr>
        <w:t>)</w:t>
      </w:r>
    </w:p>
    <w:p w14:paraId="26E1FAC5" w14:textId="77777777" w:rsidR="008311C0" w:rsidRDefault="008311C0" w:rsidP="00B1315B">
      <w:pPr>
        <w:rPr>
          <w:b/>
          <w:bCs/>
        </w:rPr>
      </w:pPr>
    </w:p>
    <w:p w14:paraId="2933325E" w14:textId="32CBCE5F" w:rsidR="00A43E8F" w:rsidRDefault="00A43E8F" w:rsidP="00B1315B">
      <w:pPr>
        <w:rPr>
          <w:b/>
          <w:bCs/>
        </w:rPr>
      </w:pPr>
      <w:r w:rsidRPr="00A43E8F">
        <w:rPr>
          <w:b/>
          <w:bCs/>
          <w:highlight w:val="yellow"/>
        </w:rPr>
        <w:t>Convert a dataframe into a tible</w:t>
      </w:r>
    </w:p>
    <w:p w14:paraId="601DEC37" w14:textId="105615DB" w:rsidR="00BE7ECA" w:rsidRDefault="00BE7ECA" w:rsidP="00B1315B">
      <w:pPr>
        <w:rPr>
          <w:b/>
          <w:bCs/>
        </w:rPr>
      </w:pPr>
      <w:r>
        <w:rPr>
          <w:b/>
          <w:bCs/>
        </w:rPr>
        <w:t>as_tibble(</w:t>
      </w:r>
      <w:r w:rsidR="00A43E8F">
        <w:rPr>
          <w:b/>
          <w:bCs/>
        </w:rPr>
        <w:t>nameofdataframe)</w:t>
      </w:r>
    </w:p>
    <w:p w14:paraId="57974173" w14:textId="605036A2" w:rsidR="003142F8" w:rsidRDefault="003142F8" w:rsidP="00B1315B">
      <w:pPr>
        <w:rPr>
          <w:b/>
          <w:bCs/>
        </w:rPr>
      </w:pPr>
      <w:r>
        <w:rPr>
          <w:b/>
          <w:bCs/>
        </w:rPr>
        <w:t>or</w:t>
      </w:r>
    </w:p>
    <w:p w14:paraId="1BC657C4" w14:textId="4D172160" w:rsidR="003142F8" w:rsidRDefault="003142F8" w:rsidP="00B1315B">
      <w:pPr>
        <w:rPr>
          <w:b/>
          <w:bCs/>
        </w:rPr>
      </w:pPr>
      <w:r>
        <w:rPr>
          <w:b/>
          <w:bCs/>
        </w:rPr>
        <w:t xml:space="preserve">read_csv(your_file_path)  </w:t>
      </w:r>
    </w:p>
    <w:p w14:paraId="5ECAE0BA" w14:textId="77777777" w:rsidR="00426120" w:rsidRDefault="00426120" w:rsidP="00B1315B">
      <w:pPr>
        <w:rPr>
          <w:b/>
          <w:bCs/>
        </w:rPr>
      </w:pPr>
    </w:p>
    <w:p w14:paraId="172099AB" w14:textId="520370BE" w:rsidR="00426120" w:rsidRDefault="00426120" w:rsidP="00B1315B">
      <w:pPr>
        <w:rPr>
          <w:b/>
          <w:bCs/>
        </w:rPr>
      </w:pPr>
      <w:r w:rsidRPr="00426120">
        <w:rPr>
          <w:b/>
          <w:bCs/>
        </w:rPr>
        <w:t xml:space="preserve">Convert a </w:t>
      </w:r>
      <w:r>
        <w:rPr>
          <w:b/>
          <w:bCs/>
        </w:rPr>
        <w:t>tibl</w:t>
      </w:r>
      <w:r w:rsidRPr="00426120">
        <w:rPr>
          <w:b/>
          <w:bCs/>
        </w:rPr>
        <w:t xml:space="preserve">e into a </w:t>
      </w:r>
      <w:r>
        <w:rPr>
          <w:b/>
          <w:bCs/>
        </w:rPr>
        <w:t>dataframe</w:t>
      </w:r>
    </w:p>
    <w:p w14:paraId="3B8D6715" w14:textId="0785126D" w:rsidR="00F85F77" w:rsidRDefault="00F85F77" w:rsidP="00B1315B">
      <w:pPr>
        <w:rPr>
          <w:b/>
          <w:bCs/>
        </w:rPr>
      </w:pPr>
      <w:r>
        <w:rPr>
          <w:b/>
          <w:bCs/>
        </w:rPr>
        <w:t>as.data.frame(</w:t>
      </w:r>
      <w:r w:rsidR="00426120">
        <w:rPr>
          <w:b/>
          <w:bCs/>
        </w:rPr>
        <w:t>nameoftible)</w:t>
      </w:r>
    </w:p>
    <w:p w14:paraId="614F7768" w14:textId="77777777" w:rsidR="00CD45B8" w:rsidRDefault="00CD45B8" w:rsidP="00B1315B">
      <w:pPr>
        <w:rPr>
          <w:b/>
          <w:bCs/>
        </w:rPr>
      </w:pPr>
    </w:p>
    <w:p w14:paraId="0D1D6ECB" w14:textId="7FCABEA5" w:rsidR="00CD45B8" w:rsidRDefault="00CD45B8" w:rsidP="00B1315B">
      <w:pPr>
        <w:rPr>
          <w:b/>
          <w:bCs/>
        </w:rPr>
      </w:pPr>
      <w:r w:rsidRPr="008830ED">
        <w:rPr>
          <w:b/>
          <w:bCs/>
          <w:highlight w:val="yellow"/>
        </w:rPr>
        <w:t>Tidy data</w:t>
      </w:r>
    </w:p>
    <w:p w14:paraId="56FDA704" w14:textId="068AE89C" w:rsidR="00CD45B8" w:rsidRDefault="00CD45B8" w:rsidP="00CD45B8">
      <w:pPr>
        <w:pStyle w:val="ListParagraph"/>
        <w:numPr>
          <w:ilvl w:val="0"/>
          <w:numId w:val="1"/>
        </w:numPr>
        <w:rPr>
          <w:b/>
          <w:bCs/>
        </w:rPr>
      </w:pPr>
      <w:r>
        <w:rPr>
          <w:b/>
          <w:bCs/>
        </w:rPr>
        <w:t xml:space="preserve">Each variable must have its own </w:t>
      </w:r>
      <w:r w:rsidR="00DE31EC">
        <w:rPr>
          <w:b/>
          <w:bCs/>
        </w:rPr>
        <w:t>column</w:t>
      </w:r>
    </w:p>
    <w:p w14:paraId="0F6860BA" w14:textId="04831FB9" w:rsidR="00CD45B8" w:rsidRDefault="00096FBB" w:rsidP="00CD45B8">
      <w:pPr>
        <w:pStyle w:val="ListParagraph"/>
        <w:numPr>
          <w:ilvl w:val="0"/>
          <w:numId w:val="1"/>
        </w:numPr>
        <w:rPr>
          <w:b/>
          <w:bCs/>
        </w:rPr>
      </w:pPr>
      <w:r>
        <w:rPr>
          <w:b/>
          <w:bCs/>
        </w:rPr>
        <w:t xml:space="preserve">Each </w:t>
      </w:r>
      <w:r w:rsidR="00FD2F30">
        <w:rPr>
          <w:b/>
          <w:bCs/>
        </w:rPr>
        <w:t>observation has its own row</w:t>
      </w:r>
    </w:p>
    <w:p w14:paraId="747AC9CF" w14:textId="76890EEE" w:rsidR="00FD2F30" w:rsidRDefault="00DE31EC" w:rsidP="00CD45B8">
      <w:pPr>
        <w:pStyle w:val="ListParagraph"/>
        <w:numPr>
          <w:ilvl w:val="0"/>
          <w:numId w:val="1"/>
        </w:numPr>
        <w:rPr>
          <w:b/>
          <w:bCs/>
        </w:rPr>
      </w:pPr>
      <w:r>
        <w:rPr>
          <w:b/>
          <w:bCs/>
        </w:rPr>
        <w:t>Each value has its own cell</w:t>
      </w:r>
    </w:p>
    <w:p w14:paraId="5952A618" w14:textId="77777777" w:rsidR="008830ED" w:rsidRDefault="008830ED" w:rsidP="008830ED">
      <w:pPr>
        <w:rPr>
          <w:b/>
          <w:bCs/>
        </w:rPr>
      </w:pPr>
    </w:p>
    <w:p w14:paraId="6147F82F" w14:textId="51A6322C" w:rsidR="008830ED" w:rsidRDefault="00AB0F6A" w:rsidP="008830ED">
      <w:r>
        <w:rPr>
          <w:b/>
          <w:bCs/>
        </w:rPr>
        <w:t>pivot_longer</w:t>
      </w:r>
      <w:r w:rsidR="00070BC5">
        <w:rPr>
          <w:b/>
          <w:bCs/>
        </w:rPr>
        <w:t xml:space="preserve"> </w:t>
      </w:r>
      <w:r w:rsidR="00070BC5" w:rsidRPr="00070BC5">
        <w:t>a function of tydr to flit data frame.</w:t>
      </w:r>
    </w:p>
    <w:p w14:paraId="233DEA56" w14:textId="77777777" w:rsidR="001A6454" w:rsidRDefault="001A6454" w:rsidP="008830ED"/>
    <w:p w14:paraId="3A807534" w14:textId="0C3F907C" w:rsidR="001A6454" w:rsidRDefault="0066314E" w:rsidP="008830ED">
      <w:pPr>
        <w:rPr>
          <w:b/>
          <w:bCs/>
        </w:rPr>
      </w:pPr>
      <w:r w:rsidRPr="0066314E">
        <w:rPr>
          <w:b/>
          <w:bCs/>
          <w:highlight w:val="yellow"/>
        </w:rPr>
        <w:lastRenderedPageBreak/>
        <w:t>Dplyr</w:t>
      </w:r>
    </w:p>
    <w:p w14:paraId="18AD7897" w14:textId="376723BC" w:rsidR="0066314E" w:rsidRDefault="0067061A" w:rsidP="008830ED">
      <w:pPr>
        <w:rPr>
          <w:b/>
          <w:bCs/>
        </w:rPr>
      </w:pPr>
      <w:r w:rsidRPr="0067061A">
        <w:rPr>
          <w:b/>
          <w:bCs/>
          <w:noProof/>
        </w:rPr>
        <w:drawing>
          <wp:inline distT="0" distB="0" distL="0" distR="0" wp14:anchorId="0AD2B69F" wp14:editId="7DB09C2A">
            <wp:extent cx="5943600" cy="281368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813685"/>
                    </a:xfrm>
                    <a:prstGeom prst="rect">
                      <a:avLst/>
                    </a:prstGeom>
                  </pic:spPr>
                </pic:pic>
              </a:graphicData>
            </a:graphic>
          </wp:inline>
        </w:drawing>
      </w:r>
    </w:p>
    <w:p w14:paraId="6792C879" w14:textId="77777777" w:rsidR="0046371B" w:rsidRPr="0066314E" w:rsidRDefault="0046371B" w:rsidP="008830ED">
      <w:pPr>
        <w:rPr>
          <w:b/>
          <w:bCs/>
        </w:rPr>
      </w:pPr>
    </w:p>
    <w:p w14:paraId="77F571F4" w14:textId="6F5656A8" w:rsidR="00C5310B" w:rsidRDefault="00C5310B" w:rsidP="008830ED">
      <w:pPr>
        <w:rPr>
          <w:b/>
          <w:bCs/>
        </w:rPr>
      </w:pPr>
      <w:r w:rsidRPr="0046371B">
        <w:rPr>
          <w:b/>
          <w:bCs/>
          <w:color w:val="00B050"/>
        </w:rPr>
        <w:t>Syntax</w:t>
      </w:r>
      <w:r>
        <w:rPr>
          <w:b/>
          <w:bCs/>
        </w:rPr>
        <w:t xml:space="preserve"> </w:t>
      </w:r>
      <w:r w:rsidR="0046371B">
        <w:rPr>
          <w:b/>
          <w:bCs/>
        </w:rPr>
        <w:t xml:space="preserve"> </w:t>
      </w:r>
      <w:r w:rsidR="00E10D83">
        <w:rPr>
          <w:b/>
          <w:bCs/>
        </w:rPr>
        <w:t>df &lt;- verb(df, argument)</w:t>
      </w:r>
    </w:p>
    <w:p w14:paraId="0001BB2A" w14:textId="0C4BEE83" w:rsidR="00136A82" w:rsidRPr="0057515E" w:rsidRDefault="009468C0" w:rsidP="008830ED">
      <w:r w:rsidRPr="009468C0">
        <w:rPr>
          <w:b/>
          <w:bCs/>
          <w:color w:val="00B050"/>
        </w:rPr>
        <w:t xml:space="preserve">Examples: </w:t>
      </w:r>
      <w:r w:rsidR="0057515E" w:rsidRPr="0057515E">
        <w:t xml:space="preserve">nov_dec &lt;- filter(flights, month %in% c(11, 12))     </w:t>
      </w:r>
      <w:r w:rsidRPr="0057515E">
        <w:t>filter(flights, month == 1, day == 1)</w:t>
      </w:r>
      <w:r w:rsidR="00136A82" w:rsidRPr="0057515E">
        <w:t xml:space="preserve"> </w:t>
      </w:r>
    </w:p>
    <w:p w14:paraId="046D7B6F" w14:textId="364B40CD" w:rsidR="00E10D83" w:rsidRDefault="00136A82" w:rsidP="008830ED">
      <w:r w:rsidRPr="0057515E">
        <w:t xml:space="preserve"> filter(flights, month == 11 | month == 12)</w:t>
      </w:r>
    </w:p>
    <w:p w14:paraId="30B1B746" w14:textId="77777777" w:rsidR="00D85CB9" w:rsidRPr="00D85CB9" w:rsidRDefault="005104F0" w:rsidP="00D85CB9">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hyperlink r:id="rId10" w:history="1">
        <w:r w:rsidR="00D85CB9" w:rsidRPr="00D85CB9">
          <w:rPr>
            <w:rFonts w:ascii="Consolas" w:eastAsia="Times New Roman" w:hAnsi="Consolas" w:cs="Courier New"/>
            <w:color w:val="0000FF"/>
            <w:sz w:val="20"/>
            <w:szCs w:val="20"/>
            <w:u w:val="single"/>
          </w:rPr>
          <w:t>filter</w:t>
        </w:r>
      </w:hyperlink>
      <w:r w:rsidR="00D85CB9" w:rsidRPr="00D85CB9">
        <w:rPr>
          <w:rFonts w:ascii="Consolas" w:eastAsia="Times New Roman" w:hAnsi="Consolas" w:cs="Courier New"/>
          <w:color w:val="696969"/>
          <w:sz w:val="20"/>
          <w:szCs w:val="20"/>
        </w:rPr>
        <w:t>(</w:t>
      </w:r>
      <w:r w:rsidR="00D85CB9" w:rsidRPr="00D85CB9">
        <w:rPr>
          <w:rFonts w:ascii="Consolas" w:eastAsia="Times New Roman" w:hAnsi="Consolas" w:cs="Courier New"/>
          <w:color w:val="19177C"/>
          <w:sz w:val="20"/>
          <w:szCs w:val="20"/>
        </w:rPr>
        <w:t>flights</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696969"/>
          <w:sz w:val="20"/>
          <w:szCs w:val="20"/>
        </w:rPr>
        <w:t>!(</w:t>
      </w:r>
      <w:r w:rsidR="00D85CB9" w:rsidRPr="00D85CB9">
        <w:rPr>
          <w:rFonts w:ascii="Consolas" w:eastAsia="Times New Roman" w:hAnsi="Consolas" w:cs="Courier New"/>
          <w:color w:val="19177C"/>
          <w:sz w:val="20"/>
          <w:szCs w:val="20"/>
        </w:rPr>
        <w:t>arr_delay</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696969"/>
          <w:sz w:val="20"/>
          <w:szCs w:val="20"/>
        </w:rPr>
        <w:t>&gt;</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A1024A"/>
          <w:sz w:val="20"/>
          <w:szCs w:val="20"/>
        </w:rPr>
        <w:t>120</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696969"/>
          <w:sz w:val="20"/>
          <w:szCs w:val="20"/>
        </w:rPr>
        <w:t>|</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19177C"/>
          <w:sz w:val="20"/>
          <w:szCs w:val="20"/>
        </w:rPr>
        <w:t>dep_delay</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696969"/>
          <w:sz w:val="20"/>
          <w:szCs w:val="20"/>
        </w:rPr>
        <w:t>&gt;</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A1024A"/>
          <w:sz w:val="20"/>
          <w:szCs w:val="20"/>
        </w:rPr>
        <w:t>120</w:t>
      </w:r>
      <w:r w:rsidR="00D85CB9" w:rsidRPr="00D85CB9">
        <w:rPr>
          <w:rFonts w:ascii="Consolas" w:eastAsia="Times New Roman" w:hAnsi="Consolas" w:cs="Courier New"/>
          <w:color w:val="696969"/>
          <w:sz w:val="20"/>
          <w:szCs w:val="20"/>
        </w:rPr>
        <w:t>))</w:t>
      </w:r>
    </w:p>
    <w:p w14:paraId="2CD0BB6B" w14:textId="77777777" w:rsidR="00D85CB9" w:rsidRPr="00D85CB9" w:rsidRDefault="005104F0" w:rsidP="00D85CB9">
      <w:pPr>
        <w:pBdr>
          <w:top w:val="single" w:sz="6" w:space="0" w:color="EEEEEE"/>
          <w:left w:val="single" w:sz="6" w:space="0" w:color="EEEEEE"/>
          <w:bottom w:val="single" w:sz="6" w:space="0" w:color="EEEEEE"/>
          <w:right w:val="single" w:sz="6" w:space="0" w:color="EEEEEE"/>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hyperlink r:id="rId11" w:history="1">
        <w:r w:rsidR="00D85CB9" w:rsidRPr="00D85CB9">
          <w:rPr>
            <w:rFonts w:ascii="Consolas" w:eastAsia="Times New Roman" w:hAnsi="Consolas" w:cs="Courier New"/>
            <w:color w:val="0000FF"/>
            <w:sz w:val="20"/>
            <w:szCs w:val="20"/>
            <w:u w:val="single"/>
          </w:rPr>
          <w:t>filter</w:t>
        </w:r>
      </w:hyperlink>
      <w:r w:rsidR="00D85CB9" w:rsidRPr="00D85CB9">
        <w:rPr>
          <w:rFonts w:ascii="Consolas" w:eastAsia="Times New Roman" w:hAnsi="Consolas" w:cs="Courier New"/>
          <w:color w:val="696969"/>
          <w:sz w:val="20"/>
          <w:szCs w:val="20"/>
        </w:rPr>
        <w:t>(</w:t>
      </w:r>
      <w:r w:rsidR="00D85CB9" w:rsidRPr="00D85CB9">
        <w:rPr>
          <w:rFonts w:ascii="Consolas" w:eastAsia="Times New Roman" w:hAnsi="Consolas" w:cs="Courier New"/>
          <w:color w:val="19177C"/>
          <w:sz w:val="20"/>
          <w:szCs w:val="20"/>
        </w:rPr>
        <w:t>flights</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19177C"/>
          <w:sz w:val="20"/>
          <w:szCs w:val="20"/>
        </w:rPr>
        <w:t>arr_delay</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696969"/>
          <w:sz w:val="20"/>
          <w:szCs w:val="20"/>
        </w:rPr>
        <w:t>&lt;=</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A1024A"/>
          <w:sz w:val="20"/>
          <w:szCs w:val="20"/>
        </w:rPr>
        <w:t>120</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19177C"/>
          <w:sz w:val="20"/>
          <w:szCs w:val="20"/>
        </w:rPr>
        <w:t>dep_delay</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696969"/>
          <w:sz w:val="20"/>
          <w:szCs w:val="20"/>
        </w:rPr>
        <w:t>&lt;=</w:t>
      </w:r>
      <w:r w:rsidR="00D85CB9" w:rsidRPr="00D85CB9">
        <w:rPr>
          <w:rFonts w:ascii="Consolas" w:eastAsia="Times New Roman" w:hAnsi="Consolas" w:cs="Courier New"/>
          <w:color w:val="212529"/>
          <w:sz w:val="20"/>
          <w:szCs w:val="20"/>
        </w:rPr>
        <w:t xml:space="preserve"> </w:t>
      </w:r>
      <w:r w:rsidR="00D85CB9" w:rsidRPr="00D85CB9">
        <w:rPr>
          <w:rFonts w:ascii="Consolas" w:eastAsia="Times New Roman" w:hAnsi="Consolas" w:cs="Courier New"/>
          <w:color w:val="A1024A"/>
          <w:sz w:val="20"/>
          <w:szCs w:val="20"/>
        </w:rPr>
        <w:t>120</w:t>
      </w:r>
      <w:r w:rsidR="00D85CB9" w:rsidRPr="00D85CB9">
        <w:rPr>
          <w:rFonts w:ascii="Consolas" w:eastAsia="Times New Roman" w:hAnsi="Consolas" w:cs="Courier New"/>
          <w:color w:val="696969"/>
          <w:sz w:val="20"/>
          <w:szCs w:val="20"/>
        </w:rPr>
        <w:t>)</w:t>
      </w:r>
    </w:p>
    <w:p w14:paraId="1DB52CD7" w14:textId="77777777" w:rsidR="00D85CB9" w:rsidRPr="0057515E" w:rsidRDefault="00D85CB9" w:rsidP="008830ED"/>
    <w:p w14:paraId="7D9BD2B0" w14:textId="0D2FD7DD" w:rsidR="00EE267F" w:rsidRDefault="00EE267F" w:rsidP="008830ED">
      <w:pPr>
        <w:rPr>
          <w:b/>
          <w:bCs/>
        </w:rPr>
      </w:pPr>
      <w:r>
        <w:rPr>
          <w:b/>
          <w:bCs/>
        </w:rPr>
        <w:t>group_by(df, color)</w:t>
      </w:r>
    </w:p>
    <w:p w14:paraId="74CD1CB4" w14:textId="5C1934F7" w:rsidR="00384D7C" w:rsidRDefault="00384D7C" w:rsidP="008830ED">
      <w:pPr>
        <w:rPr>
          <w:b/>
          <w:bCs/>
        </w:rPr>
      </w:pPr>
      <w:r w:rsidRPr="00384D7C">
        <w:rPr>
          <w:b/>
          <w:bCs/>
        </w:rPr>
        <w:t>arrange(flights, desc(dep_delay))</w:t>
      </w:r>
    </w:p>
    <w:p w14:paraId="00BECE55" w14:textId="4E7EE5C7" w:rsidR="004D407B" w:rsidRDefault="00EE267F" w:rsidP="008830ED">
      <w:pPr>
        <w:rPr>
          <w:b/>
          <w:bCs/>
        </w:rPr>
      </w:pPr>
      <w:r>
        <w:rPr>
          <w:b/>
          <w:bCs/>
        </w:rPr>
        <w:t>summarize(df, total =sum(value))</w:t>
      </w:r>
    </w:p>
    <w:p w14:paraId="2617609A" w14:textId="6494A745" w:rsidR="007342FD" w:rsidRDefault="007342FD" w:rsidP="008830ED">
      <w:pPr>
        <w:rPr>
          <w:b/>
          <w:bCs/>
        </w:rPr>
      </w:pPr>
      <w:r>
        <w:rPr>
          <w:b/>
          <w:bCs/>
        </w:rPr>
        <w:t xml:space="preserve">starts_with() </w:t>
      </w:r>
      <w:r w:rsidR="006D4765">
        <w:rPr>
          <w:b/>
          <w:bCs/>
        </w:rPr>
        <w:t>/ ends_with() / contains() / everything() / - c</w:t>
      </w:r>
      <w:r w:rsidR="0064101E">
        <w:rPr>
          <w:b/>
          <w:bCs/>
        </w:rPr>
        <w:t>olumnName</w:t>
      </w:r>
    </w:p>
    <w:p w14:paraId="636C702D" w14:textId="2853A5BE" w:rsidR="00E10D83" w:rsidRDefault="000B0495" w:rsidP="008830ED">
      <w:pPr>
        <w:rPr>
          <w:b/>
          <w:bCs/>
        </w:rPr>
      </w:pPr>
      <w:r w:rsidRPr="000B0495">
        <w:rPr>
          <w:b/>
          <w:bCs/>
          <w:noProof/>
        </w:rPr>
        <w:drawing>
          <wp:inline distT="0" distB="0" distL="0" distR="0" wp14:anchorId="2C0A41C4" wp14:editId="7F196FC4">
            <wp:extent cx="5334000" cy="2053248"/>
            <wp:effectExtent l="0" t="0" r="0" b="4445"/>
            <wp:docPr id="6" name="Picture 6"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with medium confidence"/>
                    <pic:cNvPicPr/>
                  </pic:nvPicPr>
                  <pic:blipFill>
                    <a:blip r:embed="rId12"/>
                    <a:stretch>
                      <a:fillRect/>
                    </a:stretch>
                  </pic:blipFill>
                  <pic:spPr>
                    <a:xfrm>
                      <a:off x="0" y="0"/>
                      <a:ext cx="5343483" cy="2056899"/>
                    </a:xfrm>
                    <a:prstGeom prst="rect">
                      <a:avLst/>
                    </a:prstGeom>
                  </pic:spPr>
                </pic:pic>
              </a:graphicData>
            </a:graphic>
          </wp:inline>
        </w:drawing>
      </w:r>
    </w:p>
    <w:p w14:paraId="3CCFB732" w14:textId="51053871" w:rsidR="00817A6F" w:rsidRDefault="00817A6F" w:rsidP="008830ED">
      <w:pPr>
        <w:rPr>
          <w:b/>
          <w:bCs/>
        </w:rPr>
      </w:pPr>
      <w:r w:rsidRPr="00817A6F">
        <w:rPr>
          <w:b/>
          <w:bCs/>
          <w:highlight w:val="yellow"/>
        </w:rPr>
        <w:lastRenderedPageBreak/>
        <w:t>Date:</w:t>
      </w:r>
    </w:p>
    <w:p w14:paraId="3C5BC555" w14:textId="77777777" w:rsidR="00817A6F" w:rsidRPr="00817A6F" w:rsidRDefault="00817A6F" w:rsidP="00817A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817A6F">
        <w:rPr>
          <w:rFonts w:ascii="Consolas" w:eastAsia="Times New Roman" w:hAnsi="Consolas" w:cs="Courier New"/>
          <w:b/>
          <w:bCs/>
          <w:color w:val="007020"/>
          <w:spacing w:val="3"/>
          <w:sz w:val="20"/>
          <w:szCs w:val="20"/>
          <w:bdr w:val="none" w:sz="0" w:space="0" w:color="auto" w:frame="1"/>
        </w:rPr>
        <w:t>mutate</w:t>
      </w:r>
      <w:r w:rsidRPr="00817A6F">
        <w:rPr>
          <w:rFonts w:ascii="Consolas" w:eastAsia="Times New Roman" w:hAnsi="Consolas" w:cs="Courier New"/>
          <w:color w:val="333333"/>
          <w:spacing w:val="3"/>
          <w:sz w:val="20"/>
          <w:szCs w:val="20"/>
          <w:bdr w:val="none" w:sz="0" w:space="0" w:color="auto" w:frame="1"/>
        </w:rPr>
        <w:t xml:space="preserve">(chicago, </w:t>
      </w:r>
      <w:r w:rsidRPr="00817A6F">
        <w:rPr>
          <w:rFonts w:ascii="Consolas" w:eastAsia="Times New Roman" w:hAnsi="Consolas" w:cs="Courier New"/>
          <w:color w:val="902000"/>
          <w:spacing w:val="3"/>
          <w:sz w:val="20"/>
          <w:szCs w:val="20"/>
          <w:bdr w:val="none" w:sz="0" w:space="0" w:color="auto" w:frame="1"/>
        </w:rPr>
        <w:t>month =</w:t>
      </w:r>
      <w:r w:rsidRPr="00817A6F">
        <w:rPr>
          <w:rFonts w:ascii="Consolas" w:eastAsia="Times New Roman" w:hAnsi="Consolas" w:cs="Courier New"/>
          <w:color w:val="333333"/>
          <w:spacing w:val="3"/>
          <w:sz w:val="20"/>
          <w:szCs w:val="20"/>
          <w:bdr w:val="none" w:sz="0" w:space="0" w:color="auto" w:frame="1"/>
        </w:rPr>
        <w:t xml:space="preserve"> </w:t>
      </w:r>
      <w:r w:rsidRPr="00817A6F">
        <w:rPr>
          <w:rFonts w:ascii="Consolas" w:eastAsia="Times New Roman" w:hAnsi="Consolas" w:cs="Courier New"/>
          <w:b/>
          <w:bCs/>
          <w:color w:val="007020"/>
          <w:spacing w:val="3"/>
          <w:sz w:val="20"/>
          <w:szCs w:val="20"/>
          <w:bdr w:val="none" w:sz="0" w:space="0" w:color="auto" w:frame="1"/>
        </w:rPr>
        <w:t>as.POSIXlt</w:t>
      </w:r>
      <w:r w:rsidRPr="00817A6F">
        <w:rPr>
          <w:rFonts w:ascii="Consolas" w:eastAsia="Times New Roman" w:hAnsi="Consolas" w:cs="Courier New"/>
          <w:color w:val="333333"/>
          <w:spacing w:val="3"/>
          <w:sz w:val="20"/>
          <w:szCs w:val="20"/>
          <w:bdr w:val="none" w:sz="0" w:space="0" w:color="auto" w:frame="1"/>
        </w:rPr>
        <w:t>(date)</w:t>
      </w:r>
      <w:r w:rsidRPr="00817A6F">
        <w:rPr>
          <w:rFonts w:ascii="Consolas" w:eastAsia="Times New Roman" w:hAnsi="Consolas" w:cs="Courier New"/>
          <w:color w:val="666666"/>
          <w:spacing w:val="3"/>
          <w:sz w:val="20"/>
          <w:szCs w:val="20"/>
          <w:bdr w:val="none" w:sz="0" w:space="0" w:color="auto" w:frame="1"/>
        </w:rPr>
        <w:t>$</w:t>
      </w:r>
      <w:r w:rsidRPr="00817A6F">
        <w:rPr>
          <w:rFonts w:ascii="Consolas" w:eastAsia="Times New Roman" w:hAnsi="Consolas" w:cs="Courier New"/>
          <w:color w:val="333333"/>
          <w:spacing w:val="3"/>
          <w:sz w:val="20"/>
          <w:szCs w:val="20"/>
          <w:bdr w:val="none" w:sz="0" w:space="0" w:color="auto" w:frame="1"/>
        </w:rPr>
        <w:t xml:space="preserve">mon </w:t>
      </w:r>
      <w:r w:rsidRPr="00817A6F">
        <w:rPr>
          <w:rFonts w:ascii="Consolas" w:eastAsia="Times New Roman" w:hAnsi="Consolas" w:cs="Courier New"/>
          <w:color w:val="666666"/>
          <w:spacing w:val="3"/>
          <w:sz w:val="20"/>
          <w:szCs w:val="20"/>
          <w:bdr w:val="none" w:sz="0" w:space="0" w:color="auto" w:frame="1"/>
        </w:rPr>
        <w:t>+</w:t>
      </w:r>
      <w:r w:rsidRPr="00817A6F">
        <w:rPr>
          <w:rFonts w:ascii="Consolas" w:eastAsia="Times New Roman" w:hAnsi="Consolas" w:cs="Courier New"/>
          <w:color w:val="4070A0"/>
          <w:spacing w:val="3"/>
          <w:sz w:val="20"/>
          <w:szCs w:val="20"/>
          <w:bdr w:val="none" w:sz="0" w:space="0" w:color="auto" w:frame="1"/>
        </w:rPr>
        <w:t xml:space="preserve"> </w:t>
      </w:r>
      <w:r w:rsidRPr="00817A6F">
        <w:rPr>
          <w:rFonts w:ascii="Consolas" w:eastAsia="Times New Roman" w:hAnsi="Consolas" w:cs="Courier New"/>
          <w:color w:val="40A070"/>
          <w:spacing w:val="3"/>
          <w:sz w:val="20"/>
          <w:szCs w:val="20"/>
          <w:bdr w:val="none" w:sz="0" w:space="0" w:color="auto" w:frame="1"/>
        </w:rPr>
        <w:t>1</w:t>
      </w:r>
      <w:r w:rsidRPr="00817A6F">
        <w:rPr>
          <w:rFonts w:ascii="Consolas" w:eastAsia="Times New Roman" w:hAnsi="Consolas" w:cs="Courier New"/>
          <w:color w:val="333333"/>
          <w:spacing w:val="3"/>
          <w:sz w:val="20"/>
          <w:szCs w:val="20"/>
          <w:bdr w:val="none" w:sz="0" w:space="0" w:color="auto" w:frame="1"/>
        </w:rPr>
        <w:t>)</w:t>
      </w:r>
    </w:p>
    <w:p w14:paraId="1E7DEF62" w14:textId="77777777" w:rsidR="00817A6F" w:rsidRDefault="00817A6F" w:rsidP="008830ED">
      <w:pPr>
        <w:rPr>
          <w:b/>
          <w:bCs/>
        </w:rPr>
      </w:pPr>
    </w:p>
    <w:p w14:paraId="10BD4CE8" w14:textId="5043DDAE" w:rsidR="00504A9B" w:rsidRDefault="00504A9B" w:rsidP="008830ED">
      <w:pPr>
        <w:rPr>
          <w:b/>
          <w:bCs/>
        </w:rPr>
      </w:pPr>
      <w:r>
        <w:rPr>
          <w:b/>
          <w:bCs/>
        </w:rPr>
        <w:t>dif</w:t>
      </w:r>
      <w:r w:rsidR="0011568F">
        <w:rPr>
          <w:b/>
          <w:bCs/>
        </w:rPr>
        <w:t>ftime(maxDate, min</w:t>
      </w:r>
      <w:r w:rsidR="00447377">
        <w:rPr>
          <w:b/>
          <w:bCs/>
        </w:rPr>
        <w:t>date, units =”weeks”)</w:t>
      </w:r>
    </w:p>
    <w:p w14:paraId="41D82223" w14:textId="7DD60716" w:rsidR="00447377" w:rsidRDefault="00FC5E4D" w:rsidP="008830ED">
      <w:pPr>
        <w:rPr>
          <w:b/>
          <w:bCs/>
        </w:rPr>
      </w:pPr>
      <w:r>
        <w:rPr>
          <w:b/>
          <w:bCs/>
        </w:rPr>
        <w:t>mean(</w:t>
      </w:r>
      <w:r w:rsidR="00CE2D5B">
        <w:rPr>
          <w:b/>
          <w:bCs/>
        </w:rPr>
        <w:t>tlc$amount</w:t>
      </w:r>
      <w:r w:rsidR="00CD4E7B">
        <w:rPr>
          <w:b/>
          <w:bCs/>
        </w:rPr>
        <w:t>, na.rm =TRUE)</w:t>
      </w:r>
    </w:p>
    <w:p w14:paraId="52D6ADA0" w14:textId="77777777" w:rsidR="002E3E46" w:rsidRDefault="002E3E46" w:rsidP="008830ED">
      <w:pPr>
        <w:rPr>
          <w:b/>
          <w:bCs/>
        </w:rPr>
      </w:pPr>
    </w:p>
    <w:p w14:paraId="4CE6D91F" w14:textId="7AD73584" w:rsidR="002E3E46" w:rsidRDefault="002E3E46" w:rsidP="008830ED">
      <w:pPr>
        <w:rPr>
          <w:b/>
          <w:bCs/>
        </w:rPr>
      </w:pPr>
      <w:r w:rsidRPr="002E3E46">
        <w:rPr>
          <w:b/>
          <w:bCs/>
          <w:highlight w:val="yellow"/>
        </w:rPr>
        <w:t>Markdown</w:t>
      </w:r>
    </w:p>
    <w:p w14:paraId="798A8D10" w14:textId="77777777" w:rsidR="002E3E46" w:rsidRDefault="002E3E46" w:rsidP="002E3E46">
      <w:pPr>
        <w:pStyle w:val="HTMLPreformatted"/>
        <w:shd w:val="clear" w:color="auto" w:fill="F7F7F7"/>
        <w:rPr>
          <w:rStyle w:val="HTMLCode"/>
          <w:rFonts w:ascii="Consolas" w:hAnsi="Consolas"/>
          <w:color w:val="333333"/>
          <w:spacing w:val="3"/>
          <w:bdr w:val="none" w:sz="0" w:space="0" w:color="auto" w:frame="1"/>
        </w:rPr>
      </w:pPr>
      <w:r>
        <w:rPr>
          <w:rStyle w:val="fu"/>
          <w:rFonts w:ascii="Consolas" w:hAnsi="Consolas"/>
          <w:color w:val="06287E"/>
          <w:spacing w:val="3"/>
          <w:bdr w:val="none" w:sz="0" w:space="0" w:color="auto" w:frame="1"/>
        </w:rPr>
        <w:t>library</w:t>
      </w:r>
      <w:r>
        <w:rPr>
          <w:rStyle w:val="HTMLCode"/>
          <w:rFonts w:ascii="Consolas" w:hAnsi="Consolas"/>
          <w:color w:val="333333"/>
          <w:spacing w:val="3"/>
          <w:bdr w:val="none" w:sz="0" w:space="0" w:color="auto" w:frame="1"/>
        </w:rPr>
        <w:t>(rmarkdown)</w:t>
      </w:r>
    </w:p>
    <w:p w14:paraId="535291D4" w14:textId="77777777" w:rsidR="002E3E46" w:rsidRDefault="002E3E46" w:rsidP="002E3E46">
      <w:pPr>
        <w:pStyle w:val="HTMLPreformatted"/>
        <w:shd w:val="clear" w:color="auto" w:fill="F7F7F7"/>
        <w:rPr>
          <w:rStyle w:val="HTMLCode"/>
          <w:rFonts w:ascii="Consolas" w:hAnsi="Consolas"/>
          <w:color w:val="333333"/>
          <w:spacing w:val="3"/>
          <w:bdr w:val="none" w:sz="0" w:space="0" w:color="auto" w:frame="1"/>
        </w:rPr>
      </w:pPr>
    </w:p>
    <w:p w14:paraId="21B144F7" w14:textId="77777777" w:rsidR="002E3E46" w:rsidRDefault="002E3E46" w:rsidP="002E3E46">
      <w:pPr>
        <w:pStyle w:val="HTMLPreformatted"/>
        <w:shd w:val="clear" w:color="auto" w:fill="F7F7F7"/>
        <w:rPr>
          <w:rStyle w:val="HTMLCode"/>
          <w:rFonts w:ascii="Consolas" w:hAnsi="Consolas"/>
          <w:color w:val="333333"/>
          <w:spacing w:val="3"/>
          <w:bdr w:val="none" w:sz="0" w:space="0" w:color="auto" w:frame="1"/>
        </w:rPr>
      </w:pPr>
      <w:r>
        <w:rPr>
          <w:rStyle w:val="fu"/>
          <w:rFonts w:ascii="Consolas" w:hAnsi="Consolas"/>
          <w:color w:val="06287E"/>
          <w:spacing w:val="3"/>
          <w:bdr w:val="none" w:sz="0" w:space="0" w:color="auto" w:frame="1"/>
        </w:rPr>
        <w:t>render</w:t>
      </w:r>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'my_first_rmarkdown.Rmd'</w:t>
      </w:r>
      <w:r>
        <w:rPr>
          <w:rStyle w:val="HTMLCode"/>
          <w:rFonts w:ascii="Consolas" w:hAnsi="Consolas"/>
          <w:color w:val="333333"/>
          <w:spacing w:val="3"/>
          <w:bdr w:val="none" w:sz="0" w:space="0" w:color="auto" w:frame="1"/>
        </w:rPr>
        <w:t xml:space="preserve">, </w:t>
      </w:r>
      <w:r>
        <w:rPr>
          <w:rStyle w:val="at"/>
          <w:rFonts w:ascii="Consolas" w:hAnsi="Consolas"/>
          <w:color w:val="7D9029"/>
          <w:spacing w:val="3"/>
          <w:bdr w:val="none" w:sz="0" w:space="0" w:color="auto" w:frame="1"/>
        </w:rPr>
        <w:t>output_format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'html_document'</w:t>
      </w:r>
      <w:r>
        <w:rPr>
          <w:rStyle w:val="HTMLCode"/>
          <w:rFonts w:ascii="Consolas" w:hAnsi="Consolas"/>
          <w:color w:val="333333"/>
          <w:spacing w:val="3"/>
          <w:bdr w:val="none" w:sz="0" w:space="0" w:color="auto" w:frame="1"/>
        </w:rPr>
        <w:t>)</w:t>
      </w:r>
    </w:p>
    <w:p w14:paraId="28AF6E21" w14:textId="77777777" w:rsidR="002E3E46" w:rsidRDefault="002E3E46" w:rsidP="002E3E46">
      <w:pPr>
        <w:pStyle w:val="HTMLPreformatted"/>
        <w:shd w:val="clear" w:color="auto" w:fill="F7F7F7"/>
        <w:rPr>
          <w:rStyle w:val="HTMLCode"/>
          <w:rFonts w:ascii="Consolas" w:hAnsi="Consolas"/>
          <w:color w:val="333333"/>
          <w:spacing w:val="3"/>
          <w:bdr w:val="none" w:sz="0" w:space="0" w:color="auto" w:frame="1"/>
        </w:rPr>
      </w:pPr>
    </w:p>
    <w:p w14:paraId="6D20BCE1" w14:textId="77777777" w:rsidR="002E3E46" w:rsidRDefault="002E3E46" w:rsidP="002E3E46">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alternatively if you don't want to load the rmarkdown package</w:t>
      </w:r>
    </w:p>
    <w:p w14:paraId="1BFAFC3A" w14:textId="77777777" w:rsidR="002E3E46" w:rsidRDefault="002E3E46" w:rsidP="002E3E46">
      <w:pPr>
        <w:pStyle w:val="HTMLPreformatted"/>
        <w:shd w:val="clear" w:color="auto" w:fill="F7F7F7"/>
        <w:rPr>
          <w:rStyle w:val="HTMLCode"/>
          <w:rFonts w:ascii="Consolas" w:hAnsi="Consolas"/>
          <w:color w:val="333333"/>
          <w:spacing w:val="3"/>
          <w:bdr w:val="none" w:sz="0" w:space="0" w:color="auto" w:frame="1"/>
        </w:rPr>
      </w:pPr>
    </w:p>
    <w:p w14:paraId="06AAF38C" w14:textId="77777777" w:rsidR="002E3E46" w:rsidRDefault="002E3E46" w:rsidP="002E3E46">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rmarkdown</w:t>
      </w:r>
      <w:r>
        <w:rPr>
          <w:rStyle w:val="sc"/>
          <w:rFonts w:ascii="Consolas" w:hAnsi="Consolas"/>
          <w:color w:val="4070A0"/>
          <w:spacing w:val="3"/>
          <w:bdr w:val="none" w:sz="0" w:space="0" w:color="auto" w:frame="1"/>
        </w:rPr>
        <w:t>::</w:t>
      </w:r>
      <w:r>
        <w:rPr>
          <w:rStyle w:val="fu"/>
          <w:rFonts w:ascii="Consolas" w:hAnsi="Consolas"/>
          <w:color w:val="06287E"/>
          <w:spacing w:val="3"/>
          <w:bdr w:val="none" w:sz="0" w:space="0" w:color="auto" w:frame="1"/>
        </w:rPr>
        <w:t>render</w:t>
      </w:r>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'my_first_rmarkdown.Rmd'</w:t>
      </w:r>
      <w:r>
        <w:rPr>
          <w:rStyle w:val="HTMLCode"/>
          <w:rFonts w:ascii="Consolas" w:hAnsi="Consolas"/>
          <w:color w:val="333333"/>
          <w:spacing w:val="3"/>
          <w:bdr w:val="none" w:sz="0" w:space="0" w:color="auto" w:frame="1"/>
        </w:rPr>
        <w:t xml:space="preserve">, </w:t>
      </w:r>
      <w:r>
        <w:rPr>
          <w:rStyle w:val="at"/>
          <w:rFonts w:ascii="Consolas" w:hAnsi="Consolas"/>
          <w:color w:val="7D9029"/>
          <w:spacing w:val="3"/>
          <w:bdr w:val="none" w:sz="0" w:space="0" w:color="auto" w:frame="1"/>
        </w:rPr>
        <w:t>output_format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'html_document'</w:t>
      </w:r>
      <w:r>
        <w:rPr>
          <w:rStyle w:val="HTMLCode"/>
          <w:rFonts w:ascii="Consolas" w:hAnsi="Consolas"/>
          <w:color w:val="333333"/>
          <w:spacing w:val="3"/>
          <w:bdr w:val="none" w:sz="0" w:space="0" w:color="auto" w:frame="1"/>
        </w:rPr>
        <w:t>)</w:t>
      </w:r>
    </w:p>
    <w:p w14:paraId="0995D822" w14:textId="77777777" w:rsidR="002E3E46" w:rsidRDefault="002E3E46" w:rsidP="008830ED">
      <w:pPr>
        <w:rPr>
          <w:b/>
          <w:bCs/>
        </w:rPr>
      </w:pPr>
    </w:p>
    <w:p w14:paraId="491FE335" w14:textId="77777777" w:rsidR="00DF43F0" w:rsidRDefault="00DF43F0" w:rsidP="008830ED">
      <w:pPr>
        <w:rPr>
          <w:b/>
          <w:bCs/>
        </w:rPr>
      </w:pP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4310"/>
        <w:gridCol w:w="4415"/>
        <w:gridCol w:w="2825"/>
      </w:tblGrid>
      <w:tr w:rsidR="00DF43F0" w:rsidRPr="00DF43F0" w14:paraId="048DFE5E" w14:textId="77777777" w:rsidTr="00DF43F0">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A4B9926" w14:textId="77777777" w:rsidR="00DF43F0" w:rsidRPr="00DF43F0" w:rsidRDefault="00DF43F0" w:rsidP="00DF43F0">
            <w:pPr>
              <w:spacing w:after="204" w:line="240" w:lineRule="auto"/>
              <w:rPr>
                <w:rFonts w:ascii="Helvetica" w:eastAsia="Times New Roman" w:hAnsi="Helvetica" w:cs="Helvetica"/>
                <w:b/>
                <w:bCs/>
                <w:color w:val="333333"/>
                <w:spacing w:val="3"/>
                <w:sz w:val="24"/>
                <w:szCs w:val="24"/>
              </w:rPr>
            </w:pPr>
            <w:r w:rsidRPr="00DF43F0">
              <w:rPr>
                <w:rFonts w:ascii="Helvetica" w:eastAsia="Times New Roman" w:hAnsi="Helvetica" w:cs="Helvetica"/>
                <w:b/>
                <w:bCs/>
                <w:color w:val="333333"/>
                <w:spacing w:val="3"/>
                <w:sz w:val="24"/>
                <w:szCs w:val="24"/>
              </w:rPr>
              <w:t>Goal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13F01DA" w14:textId="77777777" w:rsidR="00DF43F0" w:rsidRPr="00DF43F0" w:rsidRDefault="00DF43F0" w:rsidP="00DF43F0">
            <w:pPr>
              <w:spacing w:after="204" w:line="240" w:lineRule="auto"/>
              <w:rPr>
                <w:rFonts w:ascii="Helvetica" w:eastAsia="Times New Roman" w:hAnsi="Helvetica" w:cs="Helvetica"/>
                <w:b/>
                <w:bCs/>
                <w:color w:val="333333"/>
                <w:spacing w:val="3"/>
                <w:sz w:val="24"/>
                <w:szCs w:val="24"/>
              </w:rPr>
            </w:pPr>
            <w:r w:rsidRPr="00DF43F0">
              <w:rPr>
                <w:rFonts w:ascii="Helvetica" w:eastAsia="Times New Roman" w:hAnsi="Helvetica" w:cs="Helvetica"/>
                <w:b/>
                <w:bCs/>
                <w:color w:val="333333"/>
                <w:spacing w:val="3"/>
                <w:sz w:val="24"/>
                <w:szCs w:val="24"/>
              </w:rPr>
              <w:t>R markdown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936C0C4" w14:textId="77777777" w:rsidR="00DF43F0" w:rsidRPr="00DF43F0" w:rsidRDefault="00DF43F0" w:rsidP="00DF43F0">
            <w:pPr>
              <w:spacing w:after="204" w:line="240" w:lineRule="auto"/>
              <w:rPr>
                <w:rFonts w:ascii="Helvetica" w:eastAsia="Times New Roman" w:hAnsi="Helvetica" w:cs="Helvetica"/>
                <w:b/>
                <w:bCs/>
                <w:color w:val="333333"/>
                <w:spacing w:val="3"/>
                <w:sz w:val="24"/>
                <w:szCs w:val="24"/>
              </w:rPr>
            </w:pPr>
            <w:r w:rsidRPr="00DF43F0">
              <w:rPr>
                <w:rFonts w:ascii="Helvetica" w:eastAsia="Times New Roman" w:hAnsi="Helvetica" w:cs="Helvetica"/>
                <w:b/>
                <w:bCs/>
                <w:color w:val="333333"/>
                <w:spacing w:val="3"/>
                <w:sz w:val="24"/>
                <w:szCs w:val="24"/>
              </w:rPr>
              <w:t>output</w:t>
            </w:r>
          </w:p>
        </w:tc>
      </w:tr>
      <w:tr w:rsidR="00DF43F0" w:rsidRPr="00DF43F0" w14:paraId="7CEBC8E0" w14:textId="77777777" w:rsidTr="00DF43F0">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664037C" w14:textId="77777777" w:rsidR="00DF43F0" w:rsidRPr="00DF43F0" w:rsidRDefault="00DF43F0" w:rsidP="00DF43F0">
            <w:pPr>
              <w:spacing w:after="204" w:line="240" w:lineRule="auto"/>
              <w:jc w:val="center"/>
              <w:rPr>
                <w:rFonts w:ascii="Helvetica" w:eastAsia="Times New Roman" w:hAnsi="Helvetica" w:cs="Helvetica"/>
                <w:color w:val="333333"/>
                <w:spacing w:val="3"/>
                <w:sz w:val="24"/>
                <w:szCs w:val="24"/>
              </w:rPr>
            </w:pPr>
            <w:r w:rsidRPr="00DF43F0">
              <w:rPr>
                <w:rFonts w:ascii="Helvetica" w:eastAsia="Times New Roman" w:hAnsi="Helvetica" w:cs="Helvetica"/>
                <w:color w:val="333333"/>
                <w:spacing w:val="3"/>
                <w:sz w:val="24"/>
                <w:szCs w:val="24"/>
              </w:rPr>
              <w:t>bold text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5E693BF"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Consolas" w:eastAsia="Times New Roman" w:hAnsi="Consolas" w:cs="Courier New"/>
                <w:color w:val="333333"/>
                <w:spacing w:val="3"/>
                <w:sz w:val="20"/>
                <w:szCs w:val="20"/>
                <w:bdr w:val="none" w:sz="0" w:space="0" w:color="auto" w:frame="1"/>
                <w:shd w:val="clear" w:color="auto" w:fill="F7F7F7"/>
              </w:rPr>
              <w:t>**mytext**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9BEEF37"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Helvetica" w:eastAsia="Times New Roman" w:hAnsi="Helvetica" w:cs="Helvetica"/>
                <w:b/>
                <w:bCs/>
                <w:color w:val="333333"/>
                <w:spacing w:val="3"/>
                <w:sz w:val="24"/>
                <w:szCs w:val="24"/>
              </w:rPr>
              <w:t>mytext</w:t>
            </w:r>
          </w:p>
        </w:tc>
      </w:tr>
      <w:tr w:rsidR="00DF43F0" w:rsidRPr="00DF43F0" w14:paraId="2F55B1C0" w14:textId="77777777" w:rsidTr="00DF43F0">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C86268B"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Helvetica" w:eastAsia="Times New Roman" w:hAnsi="Helvetica" w:cs="Helvetica"/>
                <w:color w:val="333333"/>
                <w:spacing w:val="3"/>
                <w:sz w:val="24"/>
                <w:szCs w:val="24"/>
              </w:rPr>
              <w:t>italic text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181955D"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Consolas" w:eastAsia="Times New Roman" w:hAnsi="Consolas" w:cs="Courier New"/>
                <w:color w:val="333333"/>
                <w:spacing w:val="3"/>
                <w:sz w:val="20"/>
                <w:szCs w:val="20"/>
                <w:bdr w:val="none" w:sz="0" w:space="0" w:color="auto" w:frame="1"/>
                <w:shd w:val="clear" w:color="auto" w:fill="F7F7F7"/>
              </w:rPr>
              <w:t>*mytext*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34BD5CC"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Helvetica" w:eastAsia="Times New Roman" w:hAnsi="Helvetica" w:cs="Helvetica"/>
                <w:i/>
                <w:iCs/>
                <w:color w:val="333333"/>
                <w:spacing w:val="3"/>
                <w:sz w:val="24"/>
                <w:szCs w:val="24"/>
              </w:rPr>
              <w:t>mytext</w:t>
            </w:r>
          </w:p>
        </w:tc>
      </w:tr>
      <w:tr w:rsidR="00DF43F0" w:rsidRPr="00DF43F0" w14:paraId="44A50324" w14:textId="77777777" w:rsidTr="00DF43F0">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590E6E6"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Helvetica" w:eastAsia="Times New Roman" w:hAnsi="Helvetica" w:cs="Helvetica"/>
                <w:color w:val="333333"/>
                <w:spacing w:val="3"/>
                <w:sz w:val="24"/>
                <w:szCs w:val="24"/>
              </w:rPr>
              <w:t>strikethrough</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2F6B85C"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Consolas" w:eastAsia="Times New Roman" w:hAnsi="Consolas" w:cs="Courier New"/>
                <w:color w:val="333333"/>
                <w:spacing w:val="3"/>
                <w:sz w:val="20"/>
                <w:szCs w:val="20"/>
                <w:bdr w:val="none" w:sz="0" w:space="0" w:color="auto" w:frame="1"/>
                <w:shd w:val="clear" w:color="auto" w:fill="F7F7F7"/>
              </w:rPr>
              <w:t>~~mytext~~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E0B5ABD"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del w:id="1" w:author="Unknown">
              <w:r w:rsidRPr="00DF43F0">
                <w:rPr>
                  <w:rFonts w:ascii="Helvetica" w:eastAsia="Times New Roman" w:hAnsi="Helvetica" w:cs="Helvetica"/>
                  <w:color w:val="333333"/>
                  <w:spacing w:val="3"/>
                  <w:sz w:val="24"/>
                  <w:szCs w:val="24"/>
                </w:rPr>
                <w:delText>mytext</w:delText>
              </w:r>
            </w:del>
          </w:p>
        </w:tc>
      </w:tr>
      <w:tr w:rsidR="00DF43F0" w:rsidRPr="00DF43F0" w14:paraId="39AED8A3" w14:textId="77777777" w:rsidTr="00DF43F0">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97646EF"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Helvetica" w:eastAsia="Times New Roman" w:hAnsi="Helvetica" w:cs="Helvetica"/>
                <w:color w:val="333333"/>
                <w:spacing w:val="3"/>
                <w:sz w:val="24"/>
                <w:szCs w:val="24"/>
              </w:rPr>
              <w:t>superscript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98C03E9"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Consolas" w:eastAsia="Times New Roman" w:hAnsi="Consolas" w:cs="Courier New"/>
                <w:color w:val="333333"/>
                <w:spacing w:val="3"/>
                <w:sz w:val="20"/>
                <w:szCs w:val="20"/>
                <w:bdr w:val="none" w:sz="0" w:space="0" w:color="auto" w:frame="1"/>
                <w:shd w:val="clear" w:color="auto" w:fill="F7F7F7"/>
              </w:rPr>
              <w:t>mytext^2^</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B7EC741"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Helvetica" w:eastAsia="Times New Roman" w:hAnsi="Helvetica" w:cs="Helvetica"/>
                <w:color w:val="333333"/>
                <w:spacing w:val="3"/>
                <w:sz w:val="24"/>
                <w:szCs w:val="24"/>
              </w:rPr>
              <w:t>mytext</w:t>
            </w:r>
            <w:r w:rsidRPr="00DF43F0">
              <w:rPr>
                <w:rFonts w:ascii="Helvetica" w:eastAsia="Times New Roman" w:hAnsi="Helvetica" w:cs="Helvetica"/>
                <w:color w:val="333333"/>
                <w:spacing w:val="3"/>
                <w:sz w:val="20"/>
                <w:szCs w:val="20"/>
                <w:vertAlign w:val="superscript"/>
              </w:rPr>
              <w:t>2</w:t>
            </w:r>
          </w:p>
        </w:tc>
      </w:tr>
      <w:tr w:rsidR="00DF43F0" w:rsidRPr="00DF43F0" w14:paraId="1969A611" w14:textId="77777777" w:rsidTr="00DF43F0">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03B9BEC2"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Helvetica" w:eastAsia="Times New Roman" w:hAnsi="Helvetica" w:cs="Helvetica"/>
                <w:color w:val="333333"/>
                <w:spacing w:val="3"/>
                <w:sz w:val="24"/>
                <w:szCs w:val="24"/>
              </w:rPr>
              <w:t>subscript</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07D7CE47"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Consolas" w:eastAsia="Times New Roman" w:hAnsi="Consolas" w:cs="Courier New"/>
                <w:color w:val="333333"/>
                <w:spacing w:val="3"/>
                <w:sz w:val="20"/>
                <w:szCs w:val="20"/>
                <w:bdr w:val="none" w:sz="0" w:space="0" w:color="auto" w:frame="1"/>
                <w:shd w:val="clear" w:color="auto" w:fill="F7F7F7"/>
              </w:rPr>
              <w:t>mytext~2~</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7D113D4D" w14:textId="77777777" w:rsidR="00DF43F0" w:rsidRPr="00DF43F0" w:rsidRDefault="00DF43F0" w:rsidP="00DF43F0">
            <w:pPr>
              <w:spacing w:after="0" w:line="240" w:lineRule="auto"/>
              <w:jc w:val="center"/>
              <w:rPr>
                <w:rFonts w:ascii="Helvetica" w:eastAsia="Times New Roman" w:hAnsi="Helvetica" w:cs="Helvetica"/>
                <w:color w:val="333333"/>
                <w:spacing w:val="3"/>
                <w:sz w:val="24"/>
                <w:szCs w:val="24"/>
              </w:rPr>
            </w:pPr>
            <w:r w:rsidRPr="00DF43F0">
              <w:rPr>
                <w:rFonts w:ascii="Helvetica" w:eastAsia="Times New Roman" w:hAnsi="Helvetica" w:cs="Helvetica"/>
                <w:color w:val="333333"/>
                <w:spacing w:val="3"/>
                <w:sz w:val="24"/>
                <w:szCs w:val="24"/>
              </w:rPr>
              <w:t>mytext</w:t>
            </w:r>
            <w:r w:rsidRPr="00DF43F0">
              <w:rPr>
                <w:rFonts w:ascii="Helvetica" w:eastAsia="Times New Roman" w:hAnsi="Helvetica" w:cs="Helvetica"/>
                <w:color w:val="333333"/>
                <w:spacing w:val="3"/>
                <w:sz w:val="20"/>
                <w:szCs w:val="20"/>
                <w:vertAlign w:val="subscript"/>
              </w:rPr>
              <w:t>2</w:t>
            </w:r>
          </w:p>
        </w:tc>
      </w:tr>
    </w:tbl>
    <w:p w14:paraId="57F074F1" w14:textId="77777777" w:rsidR="00DF43F0" w:rsidRDefault="00DF43F0" w:rsidP="008830ED">
      <w:pPr>
        <w:rPr>
          <w:b/>
          <w:bCs/>
        </w:rPr>
      </w:pPr>
    </w:p>
    <w:p w14:paraId="2618D672" w14:textId="2FA41345" w:rsidR="00DF43F0" w:rsidRDefault="00CB6874" w:rsidP="008830ED">
      <w:pPr>
        <w:rPr>
          <w:b/>
          <w:bCs/>
        </w:rPr>
      </w:pPr>
      <w:r>
        <w:rPr>
          <w:b/>
          <w:bCs/>
        </w:rPr>
        <w:t>To create blank space:</w:t>
      </w:r>
    </w:p>
    <w:p w14:paraId="49CA1616" w14:textId="77777777" w:rsidR="00CB6874" w:rsidRDefault="00CB6874" w:rsidP="00CB6874">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These &amp;nbsp; &amp;nbsp; &amp;nbsp; data were </w:t>
      </w:r>
    </w:p>
    <w:p w14:paraId="1AB58F88" w14:textId="77777777" w:rsidR="00CB6874" w:rsidRDefault="00CB6874" w:rsidP="008830ED">
      <w:pPr>
        <w:rPr>
          <w:b/>
          <w:bCs/>
        </w:rPr>
      </w:pPr>
    </w:p>
    <w:p w14:paraId="64086D17" w14:textId="0A3E88AC" w:rsidR="00CB6874" w:rsidRDefault="00CB6874" w:rsidP="008830ED">
      <w:pPr>
        <w:rPr>
          <w:b/>
          <w:bCs/>
        </w:rPr>
      </w:pPr>
      <w:r>
        <w:rPr>
          <w:b/>
          <w:bCs/>
        </w:rPr>
        <w:t>Heading</w:t>
      </w:r>
    </w:p>
    <w:p w14:paraId="5C0FA720" w14:textId="07EDD190" w:rsidR="00CB6874" w:rsidRDefault="00325288" w:rsidP="008830ED">
      <w:r w:rsidRPr="00325288">
        <w:t>You can add headings and subheadings to your R markdown document by using the # symbol at the beginning of the line. You can decrease the size of the headings by simply adding more # symbols. For example</w:t>
      </w:r>
      <w:r w:rsidR="006C37B3">
        <w:t>:</w:t>
      </w:r>
    </w:p>
    <w:p w14:paraId="78E5145A" w14:textId="77777777" w:rsidR="006C37B3" w:rsidRDefault="006C37B3" w:rsidP="006C37B3">
      <w:pPr>
        <w:pStyle w:val="HTMLPreformatted"/>
        <w:shd w:val="clear" w:color="auto" w:fill="F7F7F7"/>
        <w:rPr>
          <w:rStyle w:val="HTMLCode"/>
          <w:rFonts w:ascii="Consolas" w:hAnsi="Consolas"/>
          <w:color w:val="333333"/>
          <w:spacing w:val="3"/>
          <w:bdr w:val="none" w:sz="0" w:space="0" w:color="auto" w:frame="1"/>
        </w:rPr>
      </w:pPr>
      <w:r>
        <w:rPr>
          <w:rStyle w:val="fu"/>
          <w:rFonts w:ascii="Consolas" w:hAnsi="Consolas"/>
          <w:color w:val="06287E"/>
          <w:spacing w:val="3"/>
          <w:bdr w:val="none" w:sz="0" w:space="0" w:color="auto" w:frame="1"/>
        </w:rPr>
        <w:t># Benthic Biodiversity experiment</w:t>
      </w:r>
    </w:p>
    <w:p w14:paraId="074AB031" w14:textId="77777777" w:rsidR="006C37B3" w:rsidRDefault="006C37B3" w:rsidP="006C37B3">
      <w:pPr>
        <w:pStyle w:val="HTMLPreformatted"/>
        <w:shd w:val="clear" w:color="auto" w:fill="F7F7F7"/>
        <w:rPr>
          <w:rStyle w:val="HTMLCode"/>
          <w:rFonts w:ascii="Consolas" w:hAnsi="Consolas"/>
          <w:color w:val="333333"/>
          <w:spacing w:val="3"/>
          <w:bdr w:val="none" w:sz="0" w:space="0" w:color="auto" w:frame="1"/>
        </w:rPr>
      </w:pPr>
      <w:r>
        <w:rPr>
          <w:rStyle w:val="fu"/>
          <w:rFonts w:ascii="Consolas" w:hAnsi="Consolas"/>
          <w:color w:val="06287E"/>
          <w:spacing w:val="3"/>
          <w:bdr w:val="none" w:sz="0" w:space="0" w:color="auto" w:frame="1"/>
        </w:rPr>
        <w:t>## Benthic Biodiversity experiment</w:t>
      </w:r>
    </w:p>
    <w:p w14:paraId="57560611" w14:textId="77777777" w:rsidR="006C37B3" w:rsidRDefault="006C37B3" w:rsidP="006C37B3">
      <w:pPr>
        <w:pStyle w:val="HTMLPreformatted"/>
        <w:shd w:val="clear" w:color="auto" w:fill="F7F7F7"/>
        <w:rPr>
          <w:rFonts w:ascii="Consolas" w:hAnsi="Consolas"/>
          <w:color w:val="333333"/>
          <w:spacing w:val="3"/>
          <w:sz w:val="24"/>
          <w:szCs w:val="24"/>
        </w:rPr>
      </w:pPr>
      <w:r>
        <w:rPr>
          <w:rStyle w:val="fu"/>
          <w:rFonts w:ascii="Consolas" w:hAnsi="Consolas"/>
          <w:color w:val="06287E"/>
          <w:spacing w:val="3"/>
          <w:bdr w:val="none" w:sz="0" w:space="0" w:color="auto" w:frame="1"/>
        </w:rPr>
        <w:t>### Benthic Biodiversity experiment</w:t>
      </w:r>
    </w:p>
    <w:p w14:paraId="46A55848" w14:textId="77777777" w:rsidR="006C37B3" w:rsidRDefault="006C37B3" w:rsidP="008830ED"/>
    <w:p w14:paraId="72F6974B" w14:textId="77777777" w:rsidR="006C182A" w:rsidRDefault="006C182A" w:rsidP="008830ED"/>
    <w:p w14:paraId="0570CCC5" w14:textId="113A8683" w:rsidR="006C182A" w:rsidRPr="006C182A" w:rsidRDefault="006C182A" w:rsidP="008830ED">
      <w:pPr>
        <w:rPr>
          <w:b/>
          <w:bCs/>
        </w:rPr>
      </w:pPr>
      <w:r w:rsidRPr="006C182A">
        <w:rPr>
          <w:b/>
          <w:bCs/>
          <w:highlight w:val="yellow"/>
        </w:rPr>
        <w:t>Comments</w:t>
      </w:r>
    </w:p>
    <w:p w14:paraId="78B4F030" w14:textId="60978EC6" w:rsidR="006C182A" w:rsidRDefault="006C182A" w:rsidP="008830ED">
      <w:r w:rsidRPr="006C182A">
        <w:t>If you want to include a comment in your R markdown document outside a code chunk which won’t be included in the final rendered document then enclose your comment between &lt;!-- and --&gt;.</w:t>
      </w:r>
    </w:p>
    <w:p w14:paraId="3B60AB4A" w14:textId="77777777" w:rsidR="00FB5F24" w:rsidRDefault="00FB5F24" w:rsidP="00FB5F2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&lt;!--</w:t>
      </w:r>
    </w:p>
    <w:p w14:paraId="06981306" w14:textId="77777777" w:rsidR="00FB5F24" w:rsidRDefault="00FB5F24" w:rsidP="00FB5F2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this is an example of how to format a comment using R markdown.</w:t>
      </w:r>
    </w:p>
    <w:p w14:paraId="131E7831" w14:textId="77777777" w:rsidR="00FB5F24" w:rsidRDefault="00FB5F24" w:rsidP="00FB5F24">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w:t>
      </w:r>
    </w:p>
    <w:p w14:paraId="1501B63E" w14:textId="77777777" w:rsidR="00FB5F24" w:rsidRDefault="00FB5F24" w:rsidP="008830ED"/>
    <w:p w14:paraId="166788FB" w14:textId="35AC6CCF" w:rsidR="00FA6674" w:rsidRDefault="00FA6674" w:rsidP="008830ED">
      <w:r w:rsidRPr="00FA6674">
        <w:rPr>
          <w:highlight w:val="yellow"/>
        </w:rPr>
        <w:t>Lists</w:t>
      </w:r>
    </w:p>
    <w:p w14:paraId="78D52977" w14:textId="5E267067" w:rsidR="00FA6674" w:rsidRDefault="003C59F5" w:rsidP="008830ED">
      <w:r w:rsidRPr="003C59F5">
        <w:t>If you want to create a bullet point list of text you can format an unordered list with sub items. Notice that the sub-items need to be indented.</w:t>
      </w:r>
    </w:p>
    <w:p w14:paraId="443A0B8C" w14:textId="77777777" w:rsidR="003C59F5" w:rsidRDefault="003C59F5" w:rsidP="003C59F5">
      <w:pPr>
        <w:pStyle w:val="HTMLPreformatted"/>
        <w:shd w:val="clear" w:color="auto" w:fill="F7F7F7"/>
        <w:rPr>
          <w:rStyle w:val="HTMLCode"/>
          <w:rFonts w:ascii="Consolas" w:hAnsi="Consolas"/>
          <w:color w:val="333333"/>
          <w:spacing w:val="3"/>
          <w:bdr w:val="none" w:sz="0" w:space="0" w:color="auto" w:frame="1"/>
        </w:rPr>
      </w:pPr>
      <w:r>
        <w:rPr>
          <w:rStyle w:val="ss"/>
          <w:rFonts w:ascii="Consolas" w:hAnsi="Consolas"/>
          <w:color w:val="BB6688"/>
          <w:spacing w:val="3"/>
          <w:bdr w:val="none" w:sz="0" w:space="0" w:color="auto" w:frame="1"/>
        </w:rPr>
        <w:t xml:space="preserve">- </w:t>
      </w:r>
      <w:r>
        <w:rPr>
          <w:rStyle w:val="HTMLCode"/>
          <w:rFonts w:ascii="Consolas" w:hAnsi="Consolas"/>
          <w:color w:val="333333"/>
          <w:spacing w:val="3"/>
          <w:bdr w:val="none" w:sz="0" w:space="0" w:color="auto" w:frame="1"/>
        </w:rPr>
        <w:t>item 1</w:t>
      </w:r>
    </w:p>
    <w:p w14:paraId="01D9D550" w14:textId="77777777" w:rsidR="003C59F5" w:rsidRDefault="003C59F5" w:rsidP="003C59F5">
      <w:pPr>
        <w:pStyle w:val="HTMLPreformatted"/>
        <w:shd w:val="clear" w:color="auto" w:fill="F7F7F7"/>
        <w:rPr>
          <w:rStyle w:val="HTMLCode"/>
          <w:rFonts w:ascii="Consolas" w:hAnsi="Consolas"/>
          <w:color w:val="333333"/>
          <w:spacing w:val="3"/>
          <w:bdr w:val="none" w:sz="0" w:space="0" w:color="auto" w:frame="1"/>
        </w:rPr>
      </w:pPr>
      <w:r>
        <w:rPr>
          <w:rStyle w:val="ss"/>
          <w:rFonts w:ascii="Consolas" w:hAnsi="Consolas"/>
          <w:color w:val="BB6688"/>
          <w:spacing w:val="3"/>
          <w:bdr w:val="none" w:sz="0" w:space="0" w:color="auto" w:frame="1"/>
        </w:rPr>
        <w:t xml:space="preserve">- </w:t>
      </w:r>
      <w:r>
        <w:rPr>
          <w:rStyle w:val="HTMLCode"/>
          <w:rFonts w:ascii="Consolas" w:hAnsi="Consolas"/>
          <w:color w:val="333333"/>
          <w:spacing w:val="3"/>
          <w:bdr w:val="none" w:sz="0" w:space="0" w:color="auto" w:frame="1"/>
        </w:rPr>
        <w:t>item 2</w:t>
      </w:r>
    </w:p>
    <w:p w14:paraId="1CD918F5" w14:textId="77777777" w:rsidR="003C59F5" w:rsidRDefault="003C59F5" w:rsidP="003C59F5">
      <w:pPr>
        <w:pStyle w:val="HTMLPreformatted"/>
        <w:shd w:val="clear" w:color="auto" w:fill="F7F7F7"/>
        <w:rPr>
          <w:rStyle w:val="HTMLCode"/>
          <w:rFonts w:ascii="Consolas" w:hAnsi="Consolas"/>
          <w:color w:val="333333"/>
          <w:spacing w:val="3"/>
          <w:bdr w:val="none" w:sz="0" w:space="0" w:color="auto" w:frame="1"/>
        </w:rPr>
      </w:pPr>
      <w:r>
        <w:rPr>
          <w:rStyle w:val="ss"/>
          <w:rFonts w:ascii="Consolas" w:hAnsi="Consolas"/>
          <w:color w:val="BB6688"/>
          <w:spacing w:val="3"/>
          <w:bdr w:val="none" w:sz="0" w:space="0" w:color="auto" w:frame="1"/>
        </w:rPr>
        <w:t xml:space="preserve">   + </w:t>
      </w:r>
      <w:r>
        <w:rPr>
          <w:rStyle w:val="HTMLCode"/>
          <w:rFonts w:ascii="Consolas" w:hAnsi="Consolas"/>
          <w:color w:val="333333"/>
          <w:spacing w:val="3"/>
          <w:bdr w:val="none" w:sz="0" w:space="0" w:color="auto" w:frame="1"/>
        </w:rPr>
        <w:t>sub-item 2</w:t>
      </w:r>
    </w:p>
    <w:p w14:paraId="4F9F4001" w14:textId="77777777" w:rsidR="003C59F5" w:rsidRDefault="003C59F5" w:rsidP="003C59F5">
      <w:pPr>
        <w:pStyle w:val="HTMLPreformatted"/>
        <w:shd w:val="clear" w:color="auto" w:fill="F7F7F7"/>
        <w:rPr>
          <w:rStyle w:val="HTMLCode"/>
          <w:rFonts w:ascii="Consolas" w:hAnsi="Consolas"/>
          <w:color w:val="333333"/>
          <w:spacing w:val="3"/>
          <w:bdr w:val="none" w:sz="0" w:space="0" w:color="auto" w:frame="1"/>
        </w:rPr>
      </w:pPr>
      <w:r>
        <w:rPr>
          <w:rStyle w:val="ss"/>
          <w:rFonts w:ascii="Consolas" w:hAnsi="Consolas"/>
          <w:color w:val="BB6688"/>
          <w:spacing w:val="3"/>
          <w:bdr w:val="none" w:sz="0" w:space="0" w:color="auto" w:frame="1"/>
        </w:rPr>
        <w:t xml:space="preserve">   + </w:t>
      </w:r>
      <w:r>
        <w:rPr>
          <w:rStyle w:val="HTMLCode"/>
          <w:rFonts w:ascii="Consolas" w:hAnsi="Consolas"/>
          <w:color w:val="333333"/>
          <w:spacing w:val="3"/>
          <w:bdr w:val="none" w:sz="0" w:space="0" w:color="auto" w:frame="1"/>
        </w:rPr>
        <w:t>sub-item 3</w:t>
      </w:r>
    </w:p>
    <w:p w14:paraId="2B673E68" w14:textId="77777777" w:rsidR="003C59F5" w:rsidRDefault="003C59F5" w:rsidP="003C59F5">
      <w:pPr>
        <w:pStyle w:val="HTMLPreformatted"/>
        <w:shd w:val="clear" w:color="auto" w:fill="F7F7F7"/>
        <w:rPr>
          <w:rStyle w:val="HTMLCode"/>
          <w:rFonts w:ascii="Consolas" w:hAnsi="Consolas"/>
          <w:color w:val="333333"/>
          <w:spacing w:val="3"/>
          <w:bdr w:val="none" w:sz="0" w:space="0" w:color="auto" w:frame="1"/>
        </w:rPr>
      </w:pPr>
      <w:r>
        <w:rPr>
          <w:rStyle w:val="ss"/>
          <w:rFonts w:ascii="Consolas" w:hAnsi="Consolas"/>
          <w:color w:val="BB6688"/>
          <w:spacing w:val="3"/>
          <w:bdr w:val="none" w:sz="0" w:space="0" w:color="auto" w:frame="1"/>
        </w:rPr>
        <w:t xml:space="preserve">- </w:t>
      </w:r>
      <w:r>
        <w:rPr>
          <w:rStyle w:val="HTMLCode"/>
          <w:rFonts w:ascii="Consolas" w:hAnsi="Consolas"/>
          <w:color w:val="333333"/>
          <w:spacing w:val="3"/>
          <w:bdr w:val="none" w:sz="0" w:space="0" w:color="auto" w:frame="1"/>
        </w:rPr>
        <w:t>item 3</w:t>
      </w:r>
    </w:p>
    <w:p w14:paraId="32D1DFAB" w14:textId="77777777" w:rsidR="003C59F5" w:rsidRDefault="003C59F5" w:rsidP="003C59F5">
      <w:pPr>
        <w:pStyle w:val="HTMLPreformatted"/>
        <w:shd w:val="clear" w:color="auto" w:fill="F7F7F7"/>
        <w:rPr>
          <w:rFonts w:ascii="Consolas" w:hAnsi="Consolas"/>
          <w:color w:val="333333"/>
          <w:spacing w:val="3"/>
          <w:sz w:val="24"/>
          <w:szCs w:val="24"/>
        </w:rPr>
      </w:pPr>
      <w:r>
        <w:rPr>
          <w:rStyle w:val="ss"/>
          <w:rFonts w:ascii="Consolas" w:hAnsi="Consolas"/>
          <w:color w:val="BB6688"/>
          <w:spacing w:val="3"/>
          <w:bdr w:val="none" w:sz="0" w:space="0" w:color="auto" w:frame="1"/>
        </w:rPr>
        <w:t xml:space="preserve">- </w:t>
      </w:r>
      <w:r>
        <w:rPr>
          <w:rStyle w:val="HTMLCode"/>
          <w:rFonts w:ascii="Consolas" w:hAnsi="Consolas"/>
          <w:color w:val="333333"/>
          <w:spacing w:val="3"/>
          <w:bdr w:val="none" w:sz="0" w:space="0" w:color="auto" w:frame="1"/>
        </w:rPr>
        <w:t>item 4</w:t>
      </w:r>
    </w:p>
    <w:p w14:paraId="05BA9783" w14:textId="77777777" w:rsidR="003C59F5" w:rsidRDefault="003C59F5" w:rsidP="008830ED"/>
    <w:p w14:paraId="247423CD" w14:textId="77777777" w:rsidR="0074112F" w:rsidRDefault="0074112F" w:rsidP="0074112F">
      <w:pPr>
        <w:pStyle w:val="HTMLPreformatted"/>
        <w:shd w:val="clear" w:color="auto" w:fill="F7F7F7"/>
        <w:rPr>
          <w:rStyle w:val="HTMLCode"/>
          <w:rFonts w:ascii="Consolas" w:hAnsi="Consolas"/>
          <w:color w:val="333333"/>
          <w:spacing w:val="3"/>
          <w:bdr w:val="none" w:sz="0" w:space="0" w:color="auto" w:frame="1"/>
        </w:rPr>
      </w:pPr>
      <w:r>
        <w:rPr>
          <w:rStyle w:val="ss"/>
          <w:rFonts w:ascii="Consolas" w:hAnsi="Consolas"/>
          <w:color w:val="BB6688"/>
          <w:spacing w:val="3"/>
          <w:bdr w:val="none" w:sz="0" w:space="0" w:color="auto" w:frame="1"/>
        </w:rPr>
        <w:t xml:space="preserve">1. </w:t>
      </w:r>
      <w:r>
        <w:rPr>
          <w:rStyle w:val="HTMLCode"/>
          <w:rFonts w:ascii="Consolas" w:hAnsi="Consolas"/>
          <w:color w:val="333333"/>
          <w:spacing w:val="3"/>
          <w:bdr w:val="none" w:sz="0" w:space="0" w:color="auto" w:frame="1"/>
        </w:rPr>
        <w:t>item 1</w:t>
      </w:r>
    </w:p>
    <w:p w14:paraId="168E414C" w14:textId="77777777" w:rsidR="0074112F" w:rsidRDefault="0074112F" w:rsidP="0074112F">
      <w:pPr>
        <w:pStyle w:val="HTMLPreformatted"/>
        <w:shd w:val="clear" w:color="auto" w:fill="F7F7F7"/>
        <w:rPr>
          <w:rStyle w:val="HTMLCode"/>
          <w:rFonts w:ascii="Consolas" w:hAnsi="Consolas"/>
          <w:color w:val="333333"/>
          <w:spacing w:val="3"/>
          <w:bdr w:val="none" w:sz="0" w:space="0" w:color="auto" w:frame="1"/>
        </w:rPr>
      </w:pPr>
      <w:r>
        <w:rPr>
          <w:rStyle w:val="ss"/>
          <w:rFonts w:ascii="Consolas" w:hAnsi="Consolas"/>
          <w:color w:val="BB6688"/>
          <w:spacing w:val="3"/>
          <w:bdr w:val="none" w:sz="0" w:space="0" w:color="auto" w:frame="1"/>
        </w:rPr>
        <w:t xml:space="preserve">2. </w:t>
      </w:r>
      <w:r>
        <w:rPr>
          <w:rStyle w:val="HTMLCode"/>
          <w:rFonts w:ascii="Consolas" w:hAnsi="Consolas"/>
          <w:color w:val="333333"/>
          <w:spacing w:val="3"/>
          <w:bdr w:val="none" w:sz="0" w:space="0" w:color="auto" w:frame="1"/>
        </w:rPr>
        <w:t>item 2</w:t>
      </w:r>
    </w:p>
    <w:p w14:paraId="6A6BC192" w14:textId="77777777" w:rsidR="0074112F" w:rsidRDefault="0074112F" w:rsidP="0074112F">
      <w:pPr>
        <w:pStyle w:val="HTMLPreformatted"/>
        <w:shd w:val="clear" w:color="auto" w:fill="F7F7F7"/>
        <w:rPr>
          <w:rStyle w:val="HTMLCode"/>
          <w:rFonts w:ascii="Consolas" w:hAnsi="Consolas"/>
          <w:color w:val="333333"/>
          <w:spacing w:val="3"/>
          <w:bdr w:val="none" w:sz="0" w:space="0" w:color="auto" w:frame="1"/>
        </w:rPr>
      </w:pPr>
      <w:r>
        <w:rPr>
          <w:rStyle w:val="ss"/>
          <w:rFonts w:ascii="Consolas" w:hAnsi="Consolas"/>
          <w:color w:val="BB6688"/>
          <w:spacing w:val="3"/>
          <w:bdr w:val="none" w:sz="0" w:space="0" w:color="auto" w:frame="1"/>
        </w:rPr>
        <w:t xml:space="preserve">     + </w:t>
      </w:r>
      <w:r>
        <w:rPr>
          <w:rStyle w:val="HTMLCode"/>
          <w:rFonts w:ascii="Consolas" w:hAnsi="Consolas"/>
          <w:color w:val="333333"/>
          <w:spacing w:val="3"/>
          <w:bdr w:val="none" w:sz="0" w:space="0" w:color="auto" w:frame="1"/>
        </w:rPr>
        <w:t>sub-item 2</w:t>
      </w:r>
    </w:p>
    <w:p w14:paraId="42EDEA63" w14:textId="77777777" w:rsidR="0074112F" w:rsidRDefault="0074112F" w:rsidP="0074112F">
      <w:pPr>
        <w:pStyle w:val="HTMLPreformatted"/>
        <w:shd w:val="clear" w:color="auto" w:fill="F7F7F7"/>
        <w:rPr>
          <w:rStyle w:val="HTMLCode"/>
          <w:rFonts w:ascii="Consolas" w:hAnsi="Consolas"/>
          <w:color w:val="333333"/>
          <w:spacing w:val="3"/>
          <w:bdr w:val="none" w:sz="0" w:space="0" w:color="auto" w:frame="1"/>
        </w:rPr>
      </w:pPr>
      <w:r>
        <w:rPr>
          <w:rStyle w:val="ss"/>
          <w:rFonts w:ascii="Consolas" w:hAnsi="Consolas"/>
          <w:color w:val="BB6688"/>
          <w:spacing w:val="3"/>
          <w:bdr w:val="none" w:sz="0" w:space="0" w:color="auto" w:frame="1"/>
        </w:rPr>
        <w:t xml:space="preserve">     + </w:t>
      </w:r>
      <w:r>
        <w:rPr>
          <w:rStyle w:val="HTMLCode"/>
          <w:rFonts w:ascii="Consolas" w:hAnsi="Consolas"/>
          <w:color w:val="333333"/>
          <w:spacing w:val="3"/>
          <w:bdr w:val="none" w:sz="0" w:space="0" w:color="auto" w:frame="1"/>
        </w:rPr>
        <w:t>sub-item 3</w:t>
      </w:r>
    </w:p>
    <w:p w14:paraId="3C45A478" w14:textId="77777777" w:rsidR="0074112F" w:rsidRDefault="0074112F" w:rsidP="0074112F">
      <w:pPr>
        <w:pStyle w:val="HTMLPreformatted"/>
        <w:shd w:val="clear" w:color="auto" w:fill="F7F7F7"/>
        <w:rPr>
          <w:rStyle w:val="HTMLCode"/>
          <w:rFonts w:ascii="Consolas" w:hAnsi="Consolas"/>
          <w:color w:val="333333"/>
          <w:spacing w:val="3"/>
          <w:bdr w:val="none" w:sz="0" w:space="0" w:color="auto" w:frame="1"/>
        </w:rPr>
      </w:pPr>
      <w:r>
        <w:rPr>
          <w:rStyle w:val="ss"/>
          <w:rFonts w:ascii="Consolas" w:hAnsi="Consolas"/>
          <w:color w:val="BB6688"/>
          <w:spacing w:val="3"/>
          <w:bdr w:val="none" w:sz="0" w:space="0" w:color="auto" w:frame="1"/>
        </w:rPr>
        <w:t xml:space="preserve">3. </w:t>
      </w:r>
      <w:r>
        <w:rPr>
          <w:rStyle w:val="HTMLCode"/>
          <w:rFonts w:ascii="Consolas" w:hAnsi="Consolas"/>
          <w:color w:val="333333"/>
          <w:spacing w:val="3"/>
          <w:bdr w:val="none" w:sz="0" w:space="0" w:color="auto" w:frame="1"/>
        </w:rPr>
        <w:t>item 3</w:t>
      </w:r>
    </w:p>
    <w:p w14:paraId="56C35487" w14:textId="77777777" w:rsidR="0074112F" w:rsidRDefault="0074112F" w:rsidP="0074112F">
      <w:pPr>
        <w:pStyle w:val="HTMLPreformatted"/>
        <w:shd w:val="clear" w:color="auto" w:fill="F7F7F7"/>
        <w:rPr>
          <w:rFonts w:ascii="Consolas" w:hAnsi="Consolas"/>
          <w:color w:val="333333"/>
          <w:spacing w:val="3"/>
          <w:sz w:val="24"/>
          <w:szCs w:val="24"/>
        </w:rPr>
      </w:pPr>
      <w:r>
        <w:rPr>
          <w:rStyle w:val="ss"/>
          <w:rFonts w:ascii="Consolas" w:hAnsi="Consolas"/>
          <w:color w:val="BB6688"/>
          <w:spacing w:val="3"/>
          <w:bdr w:val="none" w:sz="0" w:space="0" w:color="auto" w:frame="1"/>
        </w:rPr>
        <w:t xml:space="preserve">4. </w:t>
      </w:r>
      <w:r>
        <w:rPr>
          <w:rStyle w:val="HTMLCode"/>
          <w:rFonts w:ascii="Consolas" w:hAnsi="Consolas"/>
          <w:color w:val="333333"/>
          <w:spacing w:val="3"/>
          <w:bdr w:val="none" w:sz="0" w:space="0" w:color="auto" w:frame="1"/>
        </w:rPr>
        <w:t>item 4</w:t>
      </w:r>
    </w:p>
    <w:p w14:paraId="7D4ADB66" w14:textId="77777777" w:rsidR="0074112F" w:rsidRDefault="0074112F" w:rsidP="008830ED"/>
    <w:p w14:paraId="7D248F1E" w14:textId="18782681" w:rsidR="00FA6674" w:rsidRDefault="008574FA" w:rsidP="008830ED">
      <w:r w:rsidRPr="008574FA">
        <w:rPr>
          <w:highlight w:val="yellow"/>
        </w:rPr>
        <w:t>Include images</w:t>
      </w:r>
    </w:p>
    <w:p w14:paraId="6D3F33B9" w14:textId="77777777" w:rsidR="00BF1FA2" w:rsidRDefault="00BF1FA2" w:rsidP="00BF1FA2">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```{r, echo=FALSE, fig.align='center', out.width='50%'}</w:t>
      </w:r>
    </w:p>
    <w:p w14:paraId="2CB0248A" w14:textId="77777777" w:rsidR="00BF1FA2" w:rsidRDefault="00BF1FA2" w:rsidP="00BF1FA2">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library(knitr)</w:t>
      </w:r>
    </w:p>
    <w:p w14:paraId="7C767DFF" w14:textId="77777777" w:rsidR="00BF1FA2" w:rsidRDefault="00BF1FA2" w:rsidP="00BF1FA2">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include_graphics("images/Cute_grey_kitten.jpg")</w:t>
      </w:r>
    </w:p>
    <w:p w14:paraId="68CCA4DB" w14:textId="77777777" w:rsidR="00BF1FA2" w:rsidRDefault="00BF1FA2" w:rsidP="00BF1FA2">
      <w:pPr>
        <w:pStyle w:val="HTMLPreformatted"/>
        <w:shd w:val="clear" w:color="auto" w:fill="F7F7F7"/>
        <w:rPr>
          <w:rFonts w:ascii="Consolas" w:hAnsi="Consolas"/>
          <w:color w:val="333333"/>
          <w:spacing w:val="3"/>
          <w:sz w:val="24"/>
          <w:szCs w:val="24"/>
        </w:rPr>
      </w:pPr>
      <w:r>
        <w:rPr>
          <w:rStyle w:val="in"/>
          <w:rFonts w:ascii="Consolas" w:hAnsi="Consolas"/>
          <w:b/>
          <w:bCs/>
          <w:i/>
          <w:iCs/>
          <w:color w:val="60A0B0"/>
          <w:spacing w:val="3"/>
          <w:bdr w:val="none" w:sz="0" w:space="0" w:color="auto" w:frame="1"/>
        </w:rPr>
        <w:t>```</w:t>
      </w:r>
    </w:p>
    <w:p w14:paraId="7F97C800" w14:textId="45181E4F" w:rsidR="008574FA" w:rsidRPr="002D37BC" w:rsidRDefault="00BF1FA2" w:rsidP="008830ED">
      <w:pPr>
        <w:rPr>
          <w:b/>
          <w:bCs/>
        </w:rPr>
      </w:pPr>
      <w:r w:rsidRPr="002D37BC">
        <w:rPr>
          <w:b/>
          <w:bCs/>
          <w:highlight w:val="yellow"/>
        </w:rPr>
        <w:t>Links</w:t>
      </w:r>
    </w:p>
    <w:p w14:paraId="04214189" w14:textId="77777777" w:rsidR="00935BFB" w:rsidRDefault="00935BFB" w:rsidP="00935BFB">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You can include a text for your clickable </w:t>
      </w:r>
      <w:r>
        <w:rPr>
          <w:rStyle w:val="co"/>
          <w:rFonts w:ascii="Consolas" w:hAnsi="Consolas"/>
          <w:i/>
          <w:iCs/>
          <w:color w:val="60A0B0"/>
          <w:spacing w:val="3"/>
          <w:bdr w:val="none" w:sz="0" w:space="0" w:color="auto" w:frame="1"/>
        </w:rPr>
        <w:t>[</w:t>
      </w:r>
      <w:r>
        <w:rPr>
          <w:rStyle w:val="ot"/>
          <w:rFonts w:ascii="Consolas" w:hAnsi="Consolas"/>
          <w:color w:val="007020"/>
          <w:spacing w:val="3"/>
          <w:bdr w:val="none" w:sz="0" w:space="0" w:color="auto" w:frame="1"/>
        </w:rPr>
        <w:t>link</w:t>
      </w:r>
      <w:r>
        <w:rPr>
          <w:rStyle w:val="co"/>
          <w:rFonts w:ascii="Consolas" w:hAnsi="Consolas"/>
          <w:i/>
          <w:iCs/>
          <w:color w:val="60A0B0"/>
          <w:spacing w:val="3"/>
          <w:bdr w:val="none" w:sz="0" w:space="0" w:color="auto" w:frame="1"/>
        </w:rPr>
        <w:t>](https://www.worldwildlife.org)</w:t>
      </w:r>
    </w:p>
    <w:p w14:paraId="30C21B44" w14:textId="77777777" w:rsidR="00935BFB" w:rsidRDefault="00935BFB" w:rsidP="008830ED"/>
    <w:p w14:paraId="4C89AF7E" w14:textId="23712EC5" w:rsidR="002D37BC" w:rsidRPr="002D37BC" w:rsidRDefault="002D37BC" w:rsidP="008830ED">
      <w:pPr>
        <w:rPr>
          <w:b/>
          <w:bCs/>
        </w:rPr>
      </w:pPr>
      <w:r w:rsidRPr="002D37BC">
        <w:rPr>
          <w:b/>
          <w:bCs/>
          <w:highlight w:val="yellow"/>
        </w:rPr>
        <w:t>Code Trunks</w:t>
      </w:r>
    </w:p>
    <w:p w14:paraId="0ED367A6" w14:textId="77777777" w:rsidR="002D37BC" w:rsidRPr="002D37BC" w:rsidRDefault="002D37BC" w:rsidP="002D37BC">
      <w:pPr>
        <w:shd w:val="clear" w:color="auto" w:fill="FFFFFF"/>
        <w:spacing w:after="204"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There are a large number of chunk options documented </w:t>
      </w:r>
      <w:hyperlink r:id="rId13" w:history="1">
        <w:r w:rsidRPr="002D37BC">
          <w:rPr>
            <w:rFonts w:ascii="Helvetica" w:eastAsia="Times New Roman" w:hAnsi="Helvetica" w:cs="Helvetica"/>
            <w:color w:val="4183C4"/>
            <w:spacing w:val="3"/>
            <w:sz w:val="24"/>
            <w:szCs w:val="24"/>
            <w:u w:val="single"/>
          </w:rPr>
          <w:t>here</w:t>
        </w:r>
      </w:hyperlink>
      <w:r w:rsidRPr="002D37BC">
        <w:rPr>
          <w:rFonts w:ascii="Helvetica" w:eastAsia="Times New Roman" w:hAnsi="Helvetica" w:cs="Helvetica"/>
          <w:color w:val="333333"/>
          <w:spacing w:val="3"/>
          <w:sz w:val="24"/>
          <w:szCs w:val="24"/>
        </w:rPr>
        <w:t> with a more condensed version </w:t>
      </w:r>
      <w:hyperlink r:id="rId14" w:history="1">
        <w:r w:rsidRPr="002D37BC">
          <w:rPr>
            <w:rFonts w:ascii="Helvetica" w:eastAsia="Times New Roman" w:hAnsi="Helvetica" w:cs="Helvetica"/>
            <w:color w:val="4183C4"/>
            <w:spacing w:val="3"/>
            <w:sz w:val="24"/>
            <w:szCs w:val="24"/>
            <w:u w:val="single"/>
          </w:rPr>
          <w:t>here</w:t>
        </w:r>
      </w:hyperlink>
      <w:r w:rsidRPr="002D37BC">
        <w:rPr>
          <w:rFonts w:ascii="Helvetica" w:eastAsia="Times New Roman" w:hAnsi="Helvetica" w:cs="Helvetica"/>
          <w:color w:val="333333"/>
          <w:spacing w:val="3"/>
          <w:sz w:val="24"/>
          <w:szCs w:val="24"/>
        </w:rPr>
        <w:t>. Perhaps the most commonly used are summarised below with the default values shown.</w:t>
      </w:r>
    </w:p>
    <w:tbl>
      <w:tblPr>
        <w:tblW w:w="11550" w:type="dxa"/>
        <w:tblInd w:w="-1088" w:type="dxa"/>
        <w:shd w:val="clear" w:color="auto" w:fill="FFFFFF"/>
        <w:tblCellMar>
          <w:top w:w="15" w:type="dxa"/>
          <w:left w:w="15" w:type="dxa"/>
          <w:bottom w:w="15" w:type="dxa"/>
          <w:right w:w="15" w:type="dxa"/>
        </w:tblCellMar>
        <w:tblLook w:val="04A0" w:firstRow="1" w:lastRow="0" w:firstColumn="1" w:lastColumn="0" w:noHBand="0" w:noVBand="1"/>
      </w:tblPr>
      <w:tblGrid>
        <w:gridCol w:w="1563"/>
        <w:gridCol w:w="2198"/>
        <w:gridCol w:w="7789"/>
      </w:tblGrid>
      <w:tr w:rsidR="002D37BC" w:rsidRPr="002D37BC" w14:paraId="46C90B59" w14:textId="77777777" w:rsidTr="002D37BC">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F3BF51D" w14:textId="77777777" w:rsidR="002D37BC" w:rsidRPr="002D37BC" w:rsidRDefault="002D37BC" w:rsidP="002D37BC">
            <w:pPr>
              <w:spacing w:after="204" w:line="240" w:lineRule="auto"/>
              <w:rPr>
                <w:rFonts w:ascii="Helvetica" w:eastAsia="Times New Roman" w:hAnsi="Helvetica" w:cs="Helvetica"/>
                <w:b/>
                <w:bCs/>
                <w:color w:val="333333"/>
                <w:spacing w:val="3"/>
                <w:sz w:val="24"/>
                <w:szCs w:val="24"/>
              </w:rPr>
            </w:pPr>
            <w:r w:rsidRPr="002D37BC">
              <w:rPr>
                <w:rFonts w:ascii="Helvetica" w:eastAsia="Times New Roman" w:hAnsi="Helvetica" w:cs="Helvetica"/>
                <w:b/>
                <w:bCs/>
                <w:color w:val="333333"/>
                <w:spacing w:val="3"/>
                <w:sz w:val="24"/>
                <w:szCs w:val="24"/>
              </w:rPr>
              <w:lastRenderedPageBreak/>
              <w:t>Chunk option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A374104" w14:textId="77777777" w:rsidR="002D37BC" w:rsidRPr="002D37BC" w:rsidRDefault="002D37BC" w:rsidP="002D37BC">
            <w:pPr>
              <w:spacing w:after="204" w:line="240" w:lineRule="auto"/>
              <w:rPr>
                <w:rFonts w:ascii="Helvetica" w:eastAsia="Times New Roman" w:hAnsi="Helvetica" w:cs="Helvetica"/>
                <w:b/>
                <w:bCs/>
                <w:color w:val="333333"/>
                <w:spacing w:val="3"/>
                <w:sz w:val="24"/>
                <w:szCs w:val="24"/>
              </w:rPr>
            </w:pPr>
            <w:r w:rsidRPr="002D37BC">
              <w:rPr>
                <w:rFonts w:ascii="Helvetica" w:eastAsia="Times New Roman" w:hAnsi="Helvetica" w:cs="Helvetica"/>
                <w:b/>
                <w:bCs/>
                <w:color w:val="333333"/>
                <w:spacing w:val="3"/>
                <w:sz w:val="24"/>
                <w:szCs w:val="24"/>
              </w:rPr>
              <w:t>default value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4C5E402" w14:textId="77777777" w:rsidR="002D37BC" w:rsidRPr="002D37BC" w:rsidRDefault="002D37BC" w:rsidP="002D37BC">
            <w:pPr>
              <w:spacing w:after="204" w:line="240" w:lineRule="auto"/>
              <w:rPr>
                <w:rFonts w:ascii="Helvetica" w:eastAsia="Times New Roman" w:hAnsi="Helvetica" w:cs="Helvetica"/>
                <w:b/>
                <w:bCs/>
                <w:color w:val="333333"/>
                <w:spacing w:val="3"/>
                <w:sz w:val="24"/>
                <w:szCs w:val="24"/>
              </w:rPr>
            </w:pPr>
            <w:r w:rsidRPr="002D37BC">
              <w:rPr>
                <w:rFonts w:ascii="Helvetica" w:eastAsia="Times New Roman" w:hAnsi="Helvetica" w:cs="Helvetica"/>
                <w:b/>
                <w:bCs/>
                <w:color w:val="333333"/>
                <w:spacing w:val="3"/>
                <w:sz w:val="24"/>
                <w:szCs w:val="24"/>
              </w:rPr>
              <w:t>Function</w:t>
            </w:r>
          </w:p>
        </w:tc>
      </w:tr>
      <w:tr w:rsidR="002D37BC" w:rsidRPr="002D37BC" w14:paraId="4695A8BB" w14:textId="77777777" w:rsidTr="002D37B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9C54161" w14:textId="77777777" w:rsidR="002D37BC" w:rsidRPr="002D37BC" w:rsidRDefault="002D37BC" w:rsidP="002D37BC">
            <w:pPr>
              <w:spacing w:after="204"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echo</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F69FD3C"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Consolas" w:eastAsia="Times New Roman" w:hAnsi="Consolas" w:cs="Courier New"/>
                <w:color w:val="333333"/>
                <w:spacing w:val="3"/>
                <w:sz w:val="20"/>
                <w:szCs w:val="20"/>
                <w:bdr w:val="none" w:sz="0" w:space="0" w:color="auto" w:frame="1"/>
                <w:shd w:val="clear" w:color="auto" w:fill="F7F7F7"/>
              </w:rPr>
              <w:t>echo=TRUE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02495D9"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If FALSE, will not display the code in the final document</w:t>
            </w:r>
          </w:p>
        </w:tc>
      </w:tr>
      <w:tr w:rsidR="002D37BC" w:rsidRPr="002D37BC" w14:paraId="05DED447" w14:textId="77777777" w:rsidTr="002D37B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676F45C"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results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C8952E0"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Consolas" w:eastAsia="Times New Roman" w:hAnsi="Consolas" w:cs="Courier New"/>
                <w:color w:val="333333"/>
                <w:spacing w:val="3"/>
                <w:sz w:val="20"/>
                <w:szCs w:val="20"/>
                <w:bdr w:val="none" w:sz="0" w:space="0" w:color="auto" w:frame="1"/>
                <w:shd w:val="clear" w:color="auto" w:fill="F7F7F7"/>
              </w:rPr>
              <w:t>results='markup'</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B3D331E"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If ‘hide’, will not display the code’s results in the final document. If ‘hold’, will delay displaying all output pieces until the end of the chunk. If ‘asis’, will pass through results without reformatting them.</w:t>
            </w:r>
          </w:p>
        </w:tc>
      </w:tr>
      <w:tr w:rsidR="002D37BC" w:rsidRPr="002D37BC" w14:paraId="2F4D4B8B" w14:textId="77777777" w:rsidTr="002D37B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0825B1E"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include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3EE77FF"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Consolas" w:eastAsia="Times New Roman" w:hAnsi="Consolas" w:cs="Courier New"/>
                <w:color w:val="333333"/>
                <w:spacing w:val="3"/>
                <w:sz w:val="20"/>
                <w:szCs w:val="20"/>
                <w:bdr w:val="none" w:sz="0" w:space="0" w:color="auto" w:frame="1"/>
                <w:shd w:val="clear" w:color="auto" w:fill="F7F7F7"/>
              </w:rPr>
              <w:t>include=TRUE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E7E5344"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If FALSE, will run the chunk but not include the chunk in the final document.</w:t>
            </w:r>
          </w:p>
        </w:tc>
      </w:tr>
      <w:tr w:rsidR="002D37BC" w:rsidRPr="002D37BC" w14:paraId="482C9B38" w14:textId="77777777" w:rsidTr="002D37B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357E64B"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eval</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E2A9A13"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Consolas" w:eastAsia="Times New Roman" w:hAnsi="Consolas" w:cs="Courier New"/>
                <w:color w:val="333333"/>
                <w:spacing w:val="3"/>
                <w:sz w:val="20"/>
                <w:szCs w:val="20"/>
                <w:bdr w:val="none" w:sz="0" w:space="0" w:color="auto" w:frame="1"/>
                <w:shd w:val="clear" w:color="auto" w:fill="F7F7F7"/>
              </w:rPr>
              <w:t>eval=TRUE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36581AC"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If FALSE, will not run the code in the code chunk.</w:t>
            </w:r>
          </w:p>
        </w:tc>
      </w:tr>
      <w:tr w:rsidR="002D37BC" w:rsidRPr="002D37BC" w14:paraId="63A2B0B0" w14:textId="77777777" w:rsidTr="002D37B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24B9738"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message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8F5446A"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Consolas" w:eastAsia="Times New Roman" w:hAnsi="Consolas" w:cs="Courier New"/>
                <w:color w:val="333333"/>
                <w:spacing w:val="3"/>
                <w:sz w:val="20"/>
                <w:szCs w:val="20"/>
                <w:bdr w:val="none" w:sz="0" w:space="0" w:color="auto" w:frame="1"/>
                <w:shd w:val="clear" w:color="auto" w:fill="F7F7F7"/>
              </w:rPr>
              <w:t>message=TRUE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44E8720"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If FALSE, will not display any messages generated by the code.</w:t>
            </w:r>
          </w:p>
        </w:tc>
      </w:tr>
      <w:tr w:rsidR="002D37BC" w:rsidRPr="002D37BC" w14:paraId="7368C707" w14:textId="77777777" w:rsidTr="002D37B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73613683"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warning</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737532FA"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Consolas" w:eastAsia="Times New Roman" w:hAnsi="Consolas" w:cs="Courier New"/>
                <w:color w:val="333333"/>
                <w:spacing w:val="3"/>
                <w:sz w:val="20"/>
                <w:szCs w:val="20"/>
                <w:bdr w:val="none" w:sz="0" w:space="0" w:color="auto" w:frame="1"/>
                <w:shd w:val="clear" w:color="auto" w:fill="F7F7F7"/>
              </w:rPr>
              <w:t>warning=TRUE</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72319688" w14:textId="77777777" w:rsidR="002D37BC" w:rsidRPr="002D37BC" w:rsidRDefault="002D37BC" w:rsidP="002D37BC">
            <w:pPr>
              <w:spacing w:after="0" w:line="240" w:lineRule="auto"/>
              <w:rPr>
                <w:rFonts w:ascii="Helvetica" w:eastAsia="Times New Roman" w:hAnsi="Helvetica" w:cs="Helvetica"/>
                <w:color w:val="333333"/>
                <w:spacing w:val="3"/>
                <w:sz w:val="24"/>
                <w:szCs w:val="24"/>
              </w:rPr>
            </w:pPr>
            <w:r w:rsidRPr="002D37BC">
              <w:rPr>
                <w:rFonts w:ascii="Helvetica" w:eastAsia="Times New Roman" w:hAnsi="Helvetica" w:cs="Helvetica"/>
                <w:color w:val="333333"/>
                <w:spacing w:val="3"/>
                <w:sz w:val="24"/>
                <w:szCs w:val="24"/>
              </w:rPr>
              <w:t>If FALSE, will not display any warning messages generated by the code.</w:t>
            </w:r>
          </w:p>
        </w:tc>
      </w:tr>
    </w:tbl>
    <w:p w14:paraId="7651A0C3" w14:textId="77777777" w:rsidR="002D37BC" w:rsidRDefault="002D37BC" w:rsidP="008830ED"/>
    <w:p w14:paraId="28E0CE1C" w14:textId="32A46B5D" w:rsidR="004F6130" w:rsidRDefault="00660020" w:rsidP="008830ED">
      <w:r w:rsidRPr="00660020">
        <w:t>If we wanted to only display the output of our R code (just the summary statistics for example) and not the code itself in our final document we can use the chunk option echo=FALSE</w:t>
      </w:r>
    </w:p>
    <w:p w14:paraId="1B8375E1" w14:textId="77777777" w:rsidR="003C2CCA" w:rsidRDefault="003C2CCA" w:rsidP="003C2CCA">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```{r, summary-stats, echo=FALSE}</w:t>
      </w:r>
    </w:p>
    <w:p w14:paraId="1D4DF1E9" w14:textId="77777777" w:rsidR="003C2CCA" w:rsidRDefault="003C2CCA" w:rsidP="003C2CCA">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x &lt;- 1:10    # create an x variable</w:t>
      </w:r>
    </w:p>
    <w:p w14:paraId="524641D3" w14:textId="77777777" w:rsidR="003C2CCA" w:rsidRDefault="003C2CCA" w:rsidP="003C2CCA">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y &lt;- 10:1    # create a y variable</w:t>
      </w:r>
    </w:p>
    <w:p w14:paraId="6C580EBF" w14:textId="77777777" w:rsidR="003C2CCA" w:rsidRDefault="003C2CCA" w:rsidP="003C2CCA">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dataf &lt;- data.frame(x = x, y = y)</w:t>
      </w:r>
    </w:p>
    <w:p w14:paraId="093AA017" w14:textId="77777777" w:rsidR="003C2CCA" w:rsidRDefault="003C2CCA" w:rsidP="003C2CCA">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summary(dataf)</w:t>
      </w:r>
    </w:p>
    <w:p w14:paraId="291C38A5" w14:textId="77777777" w:rsidR="003C2CCA" w:rsidRDefault="003C2CCA" w:rsidP="003C2CCA">
      <w:pPr>
        <w:pStyle w:val="HTMLPreformatted"/>
        <w:shd w:val="clear" w:color="auto" w:fill="F7F7F7"/>
        <w:rPr>
          <w:rFonts w:ascii="Consolas" w:hAnsi="Consolas"/>
          <w:color w:val="333333"/>
          <w:spacing w:val="3"/>
          <w:sz w:val="24"/>
          <w:szCs w:val="24"/>
        </w:rPr>
      </w:pPr>
      <w:r>
        <w:rPr>
          <w:rStyle w:val="in"/>
          <w:rFonts w:ascii="Consolas" w:hAnsi="Consolas"/>
          <w:b/>
          <w:bCs/>
          <w:i/>
          <w:iCs/>
          <w:color w:val="60A0B0"/>
          <w:spacing w:val="3"/>
          <w:bdr w:val="none" w:sz="0" w:space="0" w:color="auto" w:frame="1"/>
        </w:rPr>
        <w:t>```</w:t>
      </w:r>
    </w:p>
    <w:p w14:paraId="685F98B6" w14:textId="77777777" w:rsidR="00660020" w:rsidRDefault="00660020" w:rsidP="008830ED"/>
    <w:p w14:paraId="2805809A" w14:textId="77777777" w:rsidR="006526FD" w:rsidRDefault="006526FD" w:rsidP="008830ED"/>
    <w:p w14:paraId="47D00E59" w14:textId="59314673" w:rsidR="006526FD" w:rsidRPr="006526FD" w:rsidRDefault="006526FD" w:rsidP="008830ED">
      <w:pPr>
        <w:rPr>
          <w:b/>
          <w:bCs/>
        </w:rPr>
      </w:pPr>
      <w:r w:rsidRPr="006526FD">
        <w:rPr>
          <w:b/>
          <w:bCs/>
          <w:highlight w:val="yellow"/>
        </w:rPr>
        <w:t>Adding Tables</w:t>
      </w:r>
    </w:p>
    <w:p w14:paraId="6A15E9EE" w14:textId="77777777" w:rsidR="006526FD" w:rsidRDefault="006526FD" w:rsidP="006526FD">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```{r, kable-table2}</w:t>
      </w:r>
    </w:p>
    <w:p w14:paraId="65BC3CDB" w14:textId="77777777" w:rsidR="006526FD" w:rsidRDefault="006526FD" w:rsidP="006526FD">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 xml:space="preserve">kable(iris[1:10,], digits = 0, align = 'c', </w:t>
      </w:r>
    </w:p>
    <w:p w14:paraId="01777EE5" w14:textId="77777777" w:rsidR="006526FD" w:rsidRDefault="006526FD" w:rsidP="006526FD">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 xml:space="preserve">       col.names = c('sepal length', 'sepal width', </w:t>
      </w:r>
    </w:p>
    <w:p w14:paraId="604BC8CB" w14:textId="77777777" w:rsidR="006526FD" w:rsidRDefault="006526FD" w:rsidP="006526FD">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 xml:space="preserve">       'petal length', 'petal width', 'species'))</w:t>
      </w:r>
    </w:p>
    <w:p w14:paraId="5662F707" w14:textId="77777777" w:rsidR="006526FD" w:rsidRDefault="006526FD" w:rsidP="006526FD">
      <w:pPr>
        <w:pStyle w:val="HTMLPreformatted"/>
        <w:shd w:val="clear" w:color="auto" w:fill="F7F7F7"/>
        <w:rPr>
          <w:rFonts w:ascii="Consolas" w:hAnsi="Consolas"/>
          <w:color w:val="333333"/>
          <w:spacing w:val="3"/>
          <w:sz w:val="24"/>
          <w:szCs w:val="24"/>
        </w:rPr>
      </w:pPr>
      <w:r>
        <w:rPr>
          <w:rStyle w:val="in"/>
          <w:rFonts w:ascii="Consolas" w:hAnsi="Consolas"/>
          <w:b/>
          <w:bCs/>
          <w:i/>
          <w:iCs/>
          <w:color w:val="60A0B0"/>
          <w:spacing w:val="3"/>
          <w:bdr w:val="none" w:sz="0" w:space="0" w:color="auto" w:frame="1"/>
        </w:rPr>
        <w:t>```</w:t>
      </w:r>
    </w:p>
    <w:p w14:paraId="10799FF5" w14:textId="4411B941" w:rsidR="006526FD" w:rsidRPr="00B96225" w:rsidRDefault="00B96225" w:rsidP="008830ED">
      <w:pPr>
        <w:rPr>
          <w:b/>
          <w:bCs/>
        </w:rPr>
      </w:pPr>
      <w:r w:rsidRPr="008D561F">
        <w:rPr>
          <w:b/>
          <w:bCs/>
          <w:highlight w:val="yellow"/>
        </w:rPr>
        <w:t>Inline R Code</w:t>
      </w:r>
    </w:p>
    <w:p w14:paraId="2129A672" w14:textId="77777777" w:rsidR="00076FA9" w:rsidRDefault="00076FA9" w:rsidP="00076FA9">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Morphological characteristics (variable names:  `r names(iris)[1:4]`) were measured from   </w:t>
      </w:r>
    </w:p>
    <w:p w14:paraId="55E31C6F" w14:textId="77777777" w:rsidR="00076FA9" w:rsidRDefault="00076FA9" w:rsidP="00076FA9">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`r nrow(iris)` *Iris sp.* plants from  `r length(levels(iris$Species))` different  </w:t>
      </w:r>
    </w:p>
    <w:p w14:paraId="04C6B0EF" w14:textId="77777777" w:rsidR="00076FA9" w:rsidRDefault="00076FA9" w:rsidP="00076FA9">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species. The mean Sepal length was `r round(mean(iris$Sepal.Length), digits = 2)` mm.  </w:t>
      </w:r>
    </w:p>
    <w:p w14:paraId="40B36656" w14:textId="77777777" w:rsidR="00FB5F24" w:rsidRDefault="00FB5F24" w:rsidP="008830ED"/>
    <w:p w14:paraId="052AE3A1" w14:textId="71FAB860" w:rsidR="00543EC7" w:rsidRDefault="00543EC7" w:rsidP="008830ED">
      <w:pPr>
        <w:rPr>
          <w:b/>
          <w:bCs/>
        </w:rPr>
      </w:pPr>
      <w:r w:rsidRPr="00543EC7">
        <w:rPr>
          <w:b/>
          <w:bCs/>
          <w:highlight w:val="yellow"/>
        </w:rPr>
        <w:t>Problem-</w:t>
      </w:r>
    </w:p>
    <w:p w14:paraId="2D28B6F6" w14:textId="3DB29D9E" w:rsidR="007D7424" w:rsidRDefault="007D7424" w:rsidP="008830ED">
      <w:pPr>
        <w:rPr>
          <w:b/>
          <w:bCs/>
        </w:rPr>
      </w:pPr>
      <w:r w:rsidRPr="007D7424">
        <w:rPr>
          <w:b/>
          <w:bCs/>
        </w:rPr>
        <w:lastRenderedPageBreak/>
        <w:t>When I load a package in my R markdown document my rendered output contains all of the startup messages and/or warnings.</w:t>
      </w:r>
    </w:p>
    <w:p w14:paraId="5734B2B1" w14:textId="30F312BF" w:rsidR="007D7424" w:rsidRDefault="007D7424" w:rsidP="008830ED">
      <w:pPr>
        <w:rPr>
          <w:b/>
          <w:bCs/>
        </w:rPr>
      </w:pPr>
      <w:r>
        <w:rPr>
          <w:b/>
          <w:bCs/>
        </w:rPr>
        <w:t>Solution:</w:t>
      </w:r>
    </w:p>
    <w:p w14:paraId="264E7484" w14:textId="77777777" w:rsidR="003F30B7" w:rsidRDefault="003F30B7" w:rsidP="003F30B7">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``{r, global_options, include=FALSE}</w:t>
      </w:r>
    </w:p>
    <w:p w14:paraId="2AD8A3B4" w14:textId="77777777" w:rsidR="003F30B7" w:rsidRDefault="003F30B7" w:rsidP="003F30B7">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 xml:space="preserve">knitr::opts_chunk$set(message=FALSE, warning=FALSE, tidy.opts=list(width.cutoff=60)) </w:t>
      </w:r>
    </w:p>
    <w:p w14:paraId="540CE943" w14:textId="77777777" w:rsidR="003F30B7" w:rsidRDefault="003F30B7" w:rsidP="003F30B7">
      <w:pPr>
        <w:pStyle w:val="HTMLPreformatted"/>
        <w:shd w:val="clear" w:color="auto" w:fill="F7F7F7"/>
        <w:rPr>
          <w:rStyle w:val="HTMLCode"/>
          <w:rFonts w:ascii="Consolas" w:hAnsi="Consolas"/>
          <w:color w:val="333333"/>
          <w:spacing w:val="3"/>
          <w:bdr w:val="none" w:sz="0" w:space="0" w:color="auto" w:frame="1"/>
        </w:rPr>
      </w:pPr>
      <w:r>
        <w:rPr>
          <w:rStyle w:val="in"/>
          <w:rFonts w:ascii="Consolas" w:hAnsi="Consolas"/>
          <w:b/>
          <w:bCs/>
          <w:i/>
          <w:iCs/>
          <w:color w:val="60A0B0"/>
          <w:spacing w:val="3"/>
          <w:bdr w:val="none" w:sz="0" w:space="0" w:color="auto" w:frame="1"/>
        </w:rPr>
        <w:t>suppressPackageStartupMessages(library(ggplot2))</w:t>
      </w:r>
    </w:p>
    <w:p w14:paraId="0E5D8403" w14:textId="77777777" w:rsidR="003F30B7" w:rsidRDefault="003F30B7" w:rsidP="003F30B7">
      <w:pPr>
        <w:pStyle w:val="HTMLPreformatted"/>
        <w:shd w:val="clear" w:color="auto" w:fill="F7F7F7"/>
        <w:rPr>
          <w:rFonts w:ascii="Consolas" w:hAnsi="Consolas"/>
          <w:color w:val="333333"/>
          <w:spacing w:val="3"/>
          <w:sz w:val="24"/>
          <w:szCs w:val="24"/>
        </w:rPr>
      </w:pPr>
      <w:r>
        <w:rPr>
          <w:rStyle w:val="in"/>
          <w:rFonts w:ascii="Consolas" w:hAnsi="Consolas"/>
          <w:b/>
          <w:bCs/>
          <w:i/>
          <w:iCs/>
          <w:color w:val="60A0B0"/>
          <w:spacing w:val="3"/>
          <w:bdr w:val="none" w:sz="0" w:space="0" w:color="auto" w:frame="1"/>
        </w:rPr>
        <w:t>```</w:t>
      </w:r>
    </w:p>
    <w:p w14:paraId="72AFB4B2" w14:textId="77777777" w:rsidR="007D7424" w:rsidRDefault="007D7424" w:rsidP="008830ED">
      <w:pPr>
        <w:rPr>
          <w:b/>
          <w:bCs/>
        </w:rPr>
      </w:pPr>
    </w:p>
    <w:p w14:paraId="48997992" w14:textId="77777777" w:rsidR="00701294" w:rsidRDefault="00701294" w:rsidP="008830ED">
      <w:pPr>
        <w:rPr>
          <w:b/>
          <w:bCs/>
        </w:rPr>
      </w:pPr>
    </w:p>
    <w:p w14:paraId="6649C191" w14:textId="37655F34" w:rsidR="00701294" w:rsidRPr="008F6546" w:rsidRDefault="00701294" w:rsidP="008830ED">
      <w:pPr>
        <w:rPr>
          <w:b/>
          <w:bCs/>
        </w:rPr>
      </w:pPr>
      <w:r w:rsidRPr="008F6546">
        <w:rPr>
          <w:b/>
          <w:bCs/>
          <w:highlight w:val="yellow"/>
        </w:rPr>
        <w:t>Conversi</w:t>
      </w:r>
      <w:r w:rsidR="008F6546" w:rsidRPr="008F6546">
        <w:rPr>
          <w:b/>
          <w:bCs/>
          <w:highlight w:val="yellow"/>
        </w:rPr>
        <w:t>on</w:t>
      </w:r>
      <w:r w:rsidR="008F6546" w:rsidRPr="008F6546">
        <w:rPr>
          <w:b/>
          <w:bCs/>
        </w:rPr>
        <w:t xml:space="preserve"> </w:t>
      </w:r>
    </w:p>
    <w:p w14:paraId="3215353E" w14:textId="48A7BEA6" w:rsidR="00701294" w:rsidRDefault="00701294" w:rsidP="008830ED">
      <w:r w:rsidRPr="00E13532">
        <w:t>fctr stands for factors, which R uses to represent categorical variables with fixed possible values.</w:t>
      </w:r>
    </w:p>
    <w:p w14:paraId="739433C4" w14:textId="6E523E4D" w:rsidR="00E13532" w:rsidRDefault="00C73CC6" w:rsidP="008830ED">
      <w:pPr>
        <w:rPr>
          <w:b/>
          <w:bCs/>
        </w:rPr>
      </w:pPr>
      <w:r w:rsidRPr="00C73CC6">
        <w:rPr>
          <w:b/>
          <w:bCs/>
        </w:rPr>
        <w:t>df$ID &lt;- as.factor(df$ID)</w:t>
      </w:r>
    </w:p>
    <w:p w14:paraId="7B080A1A" w14:textId="77777777" w:rsidR="00341654" w:rsidRPr="00341654" w:rsidRDefault="00341654" w:rsidP="008830ED">
      <w:pPr>
        <w:rPr>
          <w:b/>
          <w:bCs/>
        </w:rPr>
      </w:pPr>
    </w:p>
    <w:p w14:paraId="70496503" w14:textId="6C3FC37B" w:rsidR="00341654" w:rsidRDefault="00341654" w:rsidP="008830ED">
      <w:r w:rsidRPr="00341654">
        <w:rPr>
          <w:b/>
          <w:bCs/>
        </w:rPr>
        <w:t>The `unclass` method in R</w:t>
      </w:r>
      <w:r w:rsidRPr="00341654">
        <w:t xml:space="preserve"> allows you to view how a particular R object is stored.</w:t>
      </w:r>
    </w:p>
    <w:p w14:paraId="4849B493" w14:textId="19180DBA" w:rsidR="006A3141" w:rsidRDefault="006A3141" w:rsidP="008830ED">
      <w:r w:rsidRPr="006A3141">
        <w:rPr>
          <w:b/>
          <w:bCs/>
        </w:rPr>
        <w:t>The function n()</w:t>
      </w:r>
      <w:r w:rsidRPr="006A3141">
        <w:t xml:space="preserve"> returns the number of observations in a current group. A closed function to n() is </w:t>
      </w:r>
      <w:r w:rsidRPr="006A3141">
        <w:rPr>
          <w:b/>
          <w:bCs/>
        </w:rPr>
        <w:t>n_distinct(),</w:t>
      </w:r>
      <w:r w:rsidRPr="006A3141">
        <w:t xml:space="preserve"> which count the number of unique values.</w:t>
      </w:r>
    </w:p>
    <w:p w14:paraId="1DB338A3" w14:textId="77777777" w:rsidR="006A3141" w:rsidRDefault="006A3141" w:rsidP="008830ED"/>
    <w:p w14:paraId="75556DB0" w14:textId="4AFE3DAF" w:rsidR="008315D1" w:rsidRDefault="008872D7" w:rsidP="008830ED">
      <w:r w:rsidRPr="008872D7">
        <w:rPr>
          <w:b/>
          <w:bCs/>
        </w:rPr>
        <w:t>M</w:t>
      </w:r>
      <w:r w:rsidR="0014682D" w:rsidRPr="008872D7">
        <w:rPr>
          <w:b/>
          <w:bCs/>
        </w:rPr>
        <w:t>ode</w:t>
      </w:r>
      <w:r w:rsidRPr="008872D7">
        <w:rPr>
          <w:b/>
          <w:bCs/>
        </w:rPr>
        <w:t>:</w:t>
      </w:r>
      <w:r>
        <w:t xml:space="preserve"> The most frequently observed value in the data set</w:t>
      </w:r>
    </w:p>
    <w:p w14:paraId="7020976F" w14:textId="46334265" w:rsidR="00CF7823" w:rsidRDefault="00CF7823" w:rsidP="008830ED">
      <w:r>
        <w:t>Contingency table  &lt;- table(var</w:t>
      </w:r>
      <w:r w:rsidR="009B619D">
        <w:t>1, var2)</w:t>
      </w:r>
    </w:p>
    <w:p w14:paraId="4D8789C7" w14:textId="77777777" w:rsidR="009B619D" w:rsidRDefault="009B619D" w:rsidP="008830ED"/>
    <w:p w14:paraId="0A3CF75C" w14:textId="0B3E363B" w:rsidR="00265F62" w:rsidRDefault="00265F62" w:rsidP="008830ED">
      <w:r w:rsidRPr="00265F62">
        <w:rPr>
          <w:highlight w:val="yellow"/>
        </w:rPr>
        <w:t>Read_csv()</w:t>
      </w:r>
    </w:p>
    <w:p w14:paraId="36AFEC7D"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logs &lt;-</w:t>
      </w: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read_csv</w:t>
      </w:r>
      <w:r>
        <w:rPr>
          <w:rStyle w:val="HTMLCode"/>
          <w:rFonts w:ascii="Consolas" w:hAnsi="Consolas"/>
          <w:color w:val="333333"/>
          <w:spacing w:val="3"/>
          <w:bdr w:val="none" w:sz="0" w:space="0" w:color="auto" w:frame="1"/>
        </w:rPr>
        <w:t>(</w:t>
      </w:r>
      <w:r>
        <w:rPr>
          <w:rStyle w:val="st"/>
          <w:rFonts w:ascii="Consolas" w:hAnsi="Consolas"/>
          <w:color w:val="4070A0"/>
          <w:spacing w:val="3"/>
          <w:bdr w:val="none" w:sz="0" w:space="0" w:color="auto" w:frame="1"/>
        </w:rPr>
        <w:t>"data/2016-07-19.csv.bz2"</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n_max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w:t>
      </w:r>
      <w:r>
        <w:rPr>
          <w:rStyle w:val="HTMLCode"/>
          <w:rFonts w:ascii="Consolas" w:hAnsi="Consolas"/>
          <w:color w:val="333333"/>
          <w:spacing w:val="3"/>
          <w:bdr w:val="none" w:sz="0" w:space="0" w:color="auto" w:frame="1"/>
        </w:rPr>
        <w:t>)</w:t>
      </w:r>
    </w:p>
    <w:p w14:paraId="161058AC"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Parsed with column specification</w:t>
      </w:r>
      <w:r>
        <w:rPr>
          <w:rStyle w:val="op"/>
          <w:rFonts w:ascii="Consolas" w:hAnsi="Consolas"/>
          <w:color w:val="666666"/>
          <w:spacing w:val="3"/>
          <w:bdr w:val="none" w:sz="0" w:space="0" w:color="auto" w:frame="1"/>
        </w:rPr>
        <w:t>:</w:t>
      </w:r>
    </w:p>
    <w:p w14:paraId="0C268020"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cols</w:t>
      </w:r>
      <w:r>
        <w:rPr>
          <w:rStyle w:val="HTMLCode"/>
          <w:rFonts w:ascii="Consolas" w:hAnsi="Consolas"/>
          <w:color w:val="333333"/>
          <w:spacing w:val="3"/>
          <w:bdr w:val="none" w:sz="0" w:space="0" w:color="auto" w:frame="1"/>
        </w:rPr>
        <w:t>(</w:t>
      </w:r>
    </w:p>
    <w:p w14:paraId="3C0E0399"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date =</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col_date</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format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w:t>
      </w:r>
    </w:p>
    <w:p w14:paraId="00ACD25D"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time =</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col_time</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format =</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w:t>
      </w:r>
    </w:p>
    <w:p w14:paraId="010EDBBB"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size =</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col_double</w:t>
      </w:r>
      <w:r>
        <w:rPr>
          <w:rStyle w:val="HTMLCode"/>
          <w:rFonts w:ascii="Consolas" w:hAnsi="Consolas"/>
          <w:color w:val="333333"/>
          <w:spacing w:val="3"/>
          <w:bdr w:val="none" w:sz="0" w:space="0" w:color="auto" w:frame="1"/>
        </w:rPr>
        <w:t>(),</w:t>
      </w:r>
    </w:p>
    <w:p w14:paraId="32105347"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r_version =</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col_character</w:t>
      </w:r>
      <w:r>
        <w:rPr>
          <w:rStyle w:val="HTMLCode"/>
          <w:rFonts w:ascii="Consolas" w:hAnsi="Consolas"/>
          <w:color w:val="333333"/>
          <w:spacing w:val="3"/>
          <w:bdr w:val="none" w:sz="0" w:space="0" w:color="auto" w:frame="1"/>
        </w:rPr>
        <w:t>(),</w:t>
      </w:r>
    </w:p>
    <w:p w14:paraId="37578E90"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r_arch =</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col_character</w:t>
      </w:r>
      <w:r>
        <w:rPr>
          <w:rStyle w:val="HTMLCode"/>
          <w:rFonts w:ascii="Consolas" w:hAnsi="Consolas"/>
          <w:color w:val="333333"/>
          <w:spacing w:val="3"/>
          <w:bdr w:val="none" w:sz="0" w:space="0" w:color="auto" w:frame="1"/>
        </w:rPr>
        <w:t>(),</w:t>
      </w:r>
    </w:p>
    <w:p w14:paraId="35050B9C"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r_os =</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col_character</w:t>
      </w:r>
      <w:r>
        <w:rPr>
          <w:rStyle w:val="HTMLCode"/>
          <w:rFonts w:ascii="Consolas" w:hAnsi="Consolas"/>
          <w:color w:val="333333"/>
          <w:spacing w:val="3"/>
          <w:bdr w:val="none" w:sz="0" w:space="0" w:color="auto" w:frame="1"/>
        </w:rPr>
        <w:t>(),</w:t>
      </w:r>
    </w:p>
    <w:p w14:paraId="1D9B2103"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package =</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col_character</w:t>
      </w:r>
      <w:r>
        <w:rPr>
          <w:rStyle w:val="HTMLCode"/>
          <w:rFonts w:ascii="Consolas" w:hAnsi="Consolas"/>
          <w:color w:val="333333"/>
          <w:spacing w:val="3"/>
          <w:bdr w:val="none" w:sz="0" w:space="0" w:color="auto" w:frame="1"/>
        </w:rPr>
        <w:t>(),</w:t>
      </w:r>
    </w:p>
    <w:p w14:paraId="634E328D"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version =</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col_character</w:t>
      </w:r>
      <w:r>
        <w:rPr>
          <w:rStyle w:val="HTMLCode"/>
          <w:rFonts w:ascii="Consolas" w:hAnsi="Consolas"/>
          <w:color w:val="333333"/>
          <w:spacing w:val="3"/>
          <w:bdr w:val="none" w:sz="0" w:space="0" w:color="auto" w:frame="1"/>
        </w:rPr>
        <w:t>(),</w:t>
      </w:r>
    </w:p>
    <w:p w14:paraId="49F6297B"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country =</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col_character</w:t>
      </w:r>
      <w:r>
        <w:rPr>
          <w:rStyle w:val="HTMLCode"/>
          <w:rFonts w:ascii="Consolas" w:hAnsi="Consolas"/>
          <w:color w:val="333333"/>
          <w:spacing w:val="3"/>
          <w:bdr w:val="none" w:sz="0" w:space="0" w:color="auto" w:frame="1"/>
        </w:rPr>
        <w:t>(),</w:t>
      </w:r>
    </w:p>
    <w:p w14:paraId="03A240DC" w14:textId="77777777" w:rsidR="00265F62" w:rsidRDefault="00265F62" w:rsidP="00265F6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ip_id =</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col_double</w:t>
      </w:r>
      <w:r>
        <w:rPr>
          <w:rStyle w:val="HTMLCode"/>
          <w:rFonts w:ascii="Consolas" w:hAnsi="Consolas"/>
          <w:color w:val="333333"/>
          <w:spacing w:val="3"/>
          <w:bdr w:val="none" w:sz="0" w:space="0" w:color="auto" w:frame="1"/>
        </w:rPr>
        <w:t>()</w:t>
      </w:r>
    </w:p>
    <w:p w14:paraId="029EDDFD" w14:textId="77777777" w:rsidR="00265F62" w:rsidRDefault="00265F62" w:rsidP="00265F62">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61B7C5C6" w14:textId="2792353B" w:rsidR="00265F62" w:rsidRDefault="00265F62" w:rsidP="008830ED"/>
    <w:p w14:paraId="2F10D1D4" w14:textId="62117C8F" w:rsidR="00B34A74" w:rsidRDefault="00B34A74" w:rsidP="008830ED">
      <w:r>
        <w:t>Pie chart basics R-</w:t>
      </w:r>
    </w:p>
    <w:p w14:paraId="53E467F1" w14:textId="1DF9E9A4" w:rsidR="00B34A74" w:rsidRDefault="00B34A74" w:rsidP="008830ED">
      <w:r>
        <w:t>Syntax: pie(x, labels, main, col, clockwise, init.angle)</w:t>
      </w:r>
    </w:p>
    <w:p w14:paraId="31D79B83" w14:textId="67D4550A" w:rsidR="00685B4B" w:rsidRPr="000D4C55" w:rsidRDefault="00685B4B" w:rsidP="008830ED">
      <w:pPr>
        <w:rPr>
          <w:b/>
          <w:bCs/>
        </w:rPr>
      </w:pPr>
      <w:r w:rsidRPr="000D4C55">
        <w:rPr>
          <w:b/>
          <w:bCs/>
        </w:rPr>
        <w:lastRenderedPageBreak/>
        <w:t>Example:</w:t>
      </w:r>
    </w:p>
    <w:p w14:paraId="48D47747" w14:textId="77777777" w:rsidR="000D4C55" w:rsidRPr="000D4C55" w:rsidRDefault="000D4C55" w:rsidP="000D4C55">
      <w:pPr>
        <w:rPr>
          <w:color w:val="FF0000"/>
        </w:rPr>
      </w:pPr>
      <w:r w:rsidRPr="000D4C55">
        <w:rPr>
          <w:color w:val="FF0000"/>
        </w:rPr>
        <w:t>g &lt;- c(2,4,5,7,12,14,16,18,21,24,30,35)</w:t>
      </w:r>
    </w:p>
    <w:p w14:paraId="43666AD5" w14:textId="77777777" w:rsidR="000D4C55" w:rsidRPr="000D4C55" w:rsidRDefault="000D4C55" w:rsidP="000D4C55">
      <w:pPr>
        <w:rPr>
          <w:color w:val="FF0000"/>
        </w:rPr>
      </w:pPr>
      <w:r w:rsidRPr="000D4C55">
        <w:rPr>
          <w:color w:val="FF0000"/>
        </w:rPr>
        <w:t>pie(dataF$Cost, labels = dataF$Month, main = "Electricity Usage", col = rainbow(length(g)), clockwise = TRUE, init.angle = 0)</w:t>
      </w:r>
    </w:p>
    <w:p w14:paraId="371DB49B" w14:textId="77777777" w:rsidR="00A00966" w:rsidRDefault="00A00966" w:rsidP="000D4C55"/>
    <w:p w14:paraId="48B48F92" w14:textId="610926AD" w:rsidR="00685B4B" w:rsidRDefault="00A00966" w:rsidP="000D4C55">
      <w:pPr>
        <w:rPr>
          <w:b/>
          <w:bCs/>
        </w:rPr>
      </w:pPr>
      <w:r w:rsidRPr="00A00966">
        <w:rPr>
          <w:b/>
          <w:bCs/>
          <w:highlight w:val="yellow"/>
        </w:rPr>
        <w:t>Statistics</w:t>
      </w:r>
    </w:p>
    <w:p w14:paraId="5350707C" w14:textId="13BD1D14" w:rsidR="00A00966" w:rsidRPr="002E3803" w:rsidRDefault="00C137D1" w:rsidP="000D4C55">
      <w:pPr>
        <w:rPr>
          <w:b/>
          <w:bCs/>
        </w:rPr>
      </w:pPr>
      <w:r w:rsidRPr="002E3803">
        <w:rPr>
          <w:b/>
          <w:bCs/>
        </w:rPr>
        <w:t>t.test(trees$Height, mu = 70, alternative = "greater")</w:t>
      </w:r>
    </w:p>
    <w:p w14:paraId="711E9F2E" w14:textId="5413EFEC" w:rsidR="00E279CC" w:rsidRDefault="00E279CC" w:rsidP="000D4C55">
      <w:r>
        <w:rPr>
          <w:rFonts w:ascii="Helvetica" w:hAnsi="Helvetica" w:cs="Helvetica"/>
          <w:color w:val="333333"/>
          <w:spacing w:val="3"/>
          <w:shd w:val="clear" w:color="auto" w:fill="FFFFFF"/>
        </w:rPr>
        <w:t>You can also change the confidence level used for estimating the confidence intervals using the argument </w:t>
      </w:r>
      <w:r>
        <w:rPr>
          <w:rStyle w:val="HTMLCode"/>
          <w:rFonts w:ascii="Consolas" w:eastAsiaTheme="minorHAnsi" w:hAnsi="Consolas"/>
          <w:color w:val="333333"/>
          <w:spacing w:val="3"/>
          <w:bdr w:val="none" w:sz="0" w:space="0" w:color="auto" w:frame="1"/>
          <w:shd w:val="clear" w:color="auto" w:fill="F7F7F7"/>
        </w:rPr>
        <w:t>conf.level = 0.99</w:t>
      </w:r>
      <w:r>
        <w:rPr>
          <w:rFonts w:ascii="Helvetica" w:hAnsi="Helvetica" w:cs="Helvetica"/>
          <w:color w:val="333333"/>
          <w:spacing w:val="3"/>
          <w:shd w:val="clear" w:color="auto" w:fill="FFFFFF"/>
        </w:rPr>
        <w:t>. If specified in this way, 99% confidence intervals would be estimated.</w:t>
      </w:r>
    </w:p>
    <w:p w14:paraId="0A42AB60" w14:textId="52732818" w:rsidR="00445563" w:rsidRPr="002E3803" w:rsidRDefault="00445563" w:rsidP="000D4C55">
      <w:pPr>
        <w:rPr>
          <w:b/>
          <w:bCs/>
        </w:rPr>
      </w:pPr>
      <w:r w:rsidRPr="002E3803">
        <w:rPr>
          <w:b/>
          <w:bCs/>
        </w:rPr>
        <w:t>wilcox.test(trees$Height, mu = 70)</w:t>
      </w:r>
    </w:p>
    <w:p w14:paraId="32EC876D" w14:textId="1E77F056" w:rsidR="00862B82" w:rsidRPr="00C137D1" w:rsidRDefault="00862B82" w:rsidP="000D4C55">
      <w:r w:rsidRPr="00862B82">
        <w:t>Perhaps the simplest way to assess normality is the ‘quantile-quantile plot’. This graph plots the ranked sample quantiles from your distribution against a similar number of ranked quantiles taken from a normal distribution. If your data are normally distributed then the plot of your data points will be in a straight line.</w:t>
      </w:r>
    </w:p>
    <w:p w14:paraId="532CA01B" w14:textId="77777777" w:rsidR="002E3803" w:rsidRDefault="002E3803" w:rsidP="002E3803">
      <w:pPr>
        <w:pStyle w:val="HTMLPreformatted"/>
        <w:shd w:val="clear" w:color="auto" w:fill="F7F7F7"/>
        <w:rPr>
          <w:rStyle w:val="HTMLCode"/>
          <w:rFonts w:ascii="Consolas" w:hAnsi="Consolas"/>
          <w:color w:val="333333"/>
          <w:spacing w:val="3"/>
          <w:bdr w:val="none" w:sz="0" w:space="0" w:color="auto" w:frame="1"/>
        </w:rPr>
      </w:pPr>
      <w:r>
        <w:rPr>
          <w:rStyle w:val="fu"/>
          <w:rFonts w:ascii="Consolas" w:hAnsi="Consolas"/>
          <w:color w:val="06287E"/>
          <w:spacing w:val="3"/>
          <w:bdr w:val="none" w:sz="0" w:space="0" w:color="auto" w:frame="1"/>
        </w:rPr>
        <w:t>qqnorm</w:t>
      </w:r>
      <w:r>
        <w:rPr>
          <w:rStyle w:val="HTMLCode"/>
          <w:rFonts w:ascii="Consolas" w:hAnsi="Consolas"/>
          <w:color w:val="333333"/>
          <w:spacing w:val="3"/>
          <w:bdr w:val="none" w:sz="0" w:space="0" w:color="auto" w:frame="1"/>
        </w:rPr>
        <w:t>(trees</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Height)</w:t>
      </w:r>
    </w:p>
    <w:p w14:paraId="720720D8" w14:textId="77777777" w:rsidR="002E3803" w:rsidRDefault="002E3803" w:rsidP="002E3803">
      <w:pPr>
        <w:pStyle w:val="HTMLPreformatted"/>
        <w:shd w:val="clear" w:color="auto" w:fill="F7F7F7"/>
        <w:rPr>
          <w:rFonts w:ascii="Consolas" w:hAnsi="Consolas"/>
          <w:color w:val="333333"/>
          <w:spacing w:val="3"/>
          <w:sz w:val="24"/>
          <w:szCs w:val="24"/>
        </w:rPr>
      </w:pPr>
      <w:r>
        <w:rPr>
          <w:rStyle w:val="fu"/>
          <w:rFonts w:ascii="Consolas" w:hAnsi="Consolas"/>
          <w:color w:val="06287E"/>
          <w:spacing w:val="3"/>
          <w:bdr w:val="none" w:sz="0" w:space="0" w:color="auto" w:frame="1"/>
        </w:rPr>
        <w:t>qqline</w:t>
      </w:r>
      <w:r>
        <w:rPr>
          <w:rStyle w:val="HTMLCode"/>
          <w:rFonts w:ascii="Consolas" w:hAnsi="Consolas"/>
          <w:color w:val="333333"/>
          <w:spacing w:val="3"/>
          <w:bdr w:val="none" w:sz="0" w:space="0" w:color="auto" w:frame="1"/>
        </w:rPr>
        <w:t>(trees</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 xml:space="preserve">Height, </w:t>
      </w:r>
      <w:r>
        <w:rPr>
          <w:rStyle w:val="at"/>
          <w:rFonts w:ascii="Consolas" w:hAnsi="Consolas"/>
          <w:color w:val="7D9029"/>
          <w:spacing w:val="3"/>
          <w:bdr w:val="none" w:sz="0" w:space="0" w:color="auto" w:frame="1"/>
        </w:rPr>
        <w:t>lty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w:t>
      </w:r>
    </w:p>
    <w:p w14:paraId="1AD12D8D" w14:textId="77777777" w:rsidR="002E3803" w:rsidRDefault="002E3803" w:rsidP="000D4C55"/>
    <w:p w14:paraId="04870133" w14:textId="0DD0B58A" w:rsidR="00C137D1" w:rsidRDefault="002E3803" w:rsidP="000D4C55">
      <w:r w:rsidRPr="002E3803">
        <w:t>To construct a Q-Q plot you need to use both the qqnorm() and qqline() functions. The lty = 2 argument changes the line to a dashed line.</w:t>
      </w:r>
    </w:p>
    <w:p w14:paraId="15488739" w14:textId="77777777" w:rsidR="00BD3342" w:rsidRDefault="00BD3342" w:rsidP="000D4C55"/>
    <w:p w14:paraId="26012A2B" w14:textId="77777777" w:rsidR="00FB6F05" w:rsidRDefault="00FB6F05" w:rsidP="00FB6F05">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If you insist on performing a specific test for normality you can use the function </w:t>
      </w:r>
      <w:r>
        <w:rPr>
          <w:rStyle w:val="HTMLCode"/>
          <w:rFonts w:ascii="Consolas" w:hAnsi="Consolas"/>
          <w:color w:val="333333"/>
          <w:spacing w:val="3"/>
          <w:bdr w:val="none" w:sz="0" w:space="0" w:color="auto" w:frame="1"/>
          <w:shd w:val="clear" w:color="auto" w:fill="F7F7F7"/>
        </w:rPr>
        <w:t>shapiro.test()</w:t>
      </w:r>
      <w:r>
        <w:rPr>
          <w:rFonts w:ascii="Helvetica" w:hAnsi="Helvetica" w:cs="Helvetica"/>
          <w:color w:val="333333"/>
          <w:spacing w:val="3"/>
        </w:rPr>
        <w:t> which performs a Shapiro – Wilks test of normality.</w:t>
      </w:r>
    </w:p>
    <w:p w14:paraId="15BB8885" w14:textId="77777777" w:rsidR="00FB6F05" w:rsidRDefault="00FB6F05" w:rsidP="00FB6F05">
      <w:pPr>
        <w:pStyle w:val="HTMLPreformatted"/>
        <w:shd w:val="clear" w:color="auto" w:fill="F7F7F7"/>
        <w:rPr>
          <w:rStyle w:val="HTMLCode"/>
          <w:rFonts w:ascii="Consolas" w:hAnsi="Consolas"/>
          <w:color w:val="333333"/>
          <w:spacing w:val="3"/>
          <w:bdr w:val="none" w:sz="0" w:space="0" w:color="auto" w:frame="1"/>
        </w:rPr>
      </w:pPr>
      <w:r>
        <w:rPr>
          <w:rStyle w:val="fu"/>
          <w:rFonts w:ascii="Consolas" w:hAnsi="Consolas"/>
          <w:color w:val="06287E"/>
          <w:spacing w:val="3"/>
          <w:bdr w:val="none" w:sz="0" w:space="0" w:color="auto" w:frame="1"/>
        </w:rPr>
        <w:t>shapiro.test</w:t>
      </w:r>
      <w:r>
        <w:rPr>
          <w:rStyle w:val="HTMLCode"/>
          <w:rFonts w:ascii="Consolas" w:hAnsi="Consolas"/>
          <w:color w:val="333333"/>
          <w:spacing w:val="3"/>
          <w:bdr w:val="none" w:sz="0" w:space="0" w:color="auto" w:frame="1"/>
        </w:rPr>
        <w:t>(trees</w:t>
      </w:r>
      <w:r>
        <w:rPr>
          <w:rStyle w:val="sc"/>
          <w:rFonts w:ascii="Consolas" w:hAnsi="Consolas"/>
          <w:color w:val="4070A0"/>
          <w:spacing w:val="3"/>
          <w:bdr w:val="none" w:sz="0" w:space="0" w:color="auto" w:frame="1"/>
        </w:rPr>
        <w:t>$</w:t>
      </w:r>
      <w:r>
        <w:rPr>
          <w:rStyle w:val="HTMLCode"/>
          <w:rFonts w:ascii="Consolas" w:hAnsi="Consolas"/>
          <w:color w:val="333333"/>
          <w:spacing w:val="3"/>
          <w:bdr w:val="none" w:sz="0" w:space="0" w:color="auto" w:frame="1"/>
        </w:rPr>
        <w:t>Height)</w:t>
      </w:r>
    </w:p>
    <w:p w14:paraId="56710213" w14:textId="77777777" w:rsidR="00FB6F05" w:rsidRDefault="00FB6F05" w:rsidP="00FB6F05">
      <w:pPr>
        <w:pStyle w:val="HTMLPreformatted"/>
        <w:shd w:val="clear" w:color="auto" w:fill="F7F7F7"/>
        <w:rPr>
          <w:rStyle w:val="HTMLCode"/>
          <w:rFonts w:ascii="Consolas" w:hAnsi="Consolas"/>
          <w:color w:val="333333"/>
          <w:spacing w:val="3"/>
          <w:bdr w:val="none" w:sz="0" w:space="0" w:color="auto" w:frame="1"/>
        </w:rPr>
      </w:pPr>
      <w:r>
        <w:rPr>
          <w:rStyle w:val="do"/>
          <w:rFonts w:ascii="Consolas" w:hAnsi="Consolas"/>
          <w:i/>
          <w:iCs/>
          <w:color w:val="BA2121"/>
          <w:spacing w:val="3"/>
          <w:bdr w:val="none" w:sz="0" w:space="0" w:color="auto" w:frame="1"/>
        </w:rPr>
        <w:t xml:space="preserve">## </w:t>
      </w:r>
    </w:p>
    <w:p w14:paraId="48696FBD" w14:textId="77777777" w:rsidR="00FB6F05" w:rsidRDefault="00FB6F05" w:rsidP="00FB6F05">
      <w:pPr>
        <w:pStyle w:val="HTMLPreformatted"/>
        <w:shd w:val="clear" w:color="auto" w:fill="F7F7F7"/>
        <w:rPr>
          <w:rStyle w:val="HTMLCode"/>
          <w:rFonts w:ascii="Consolas" w:hAnsi="Consolas"/>
          <w:color w:val="333333"/>
          <w:spacing w:val="3"/>
          <w:bdr w:val="none" w:sz="0" w:space="0" w:color="auto" w:frame="1"/>
        </w:rPr>
      </w:pPr>
      <w:r>
        <w:rPr>
          <w:rStyle w:val="do"/>
          <w:rFonts w:ascii="Consolas" w:hAnsi="Consolas"/>
          <w:i/>
          <w:iCs/>
          <w:color w:val="BA2121"/>
          <w:spacing w:val="3"/>
          <w:bdr w:val="none" w:sz="0" w:space="0" w:color="auto" w:frame="1"/>
        </w:rPr>
        <w:t>##  Shapiro-Wilk normality test</w:t>
      </w:r>
    </w:p>
    <w:p w14:paraId="0FF08187" w14:textId="77777777" w:rsidR="00FB6F05" w:rsidRDefault="00FB6F05" w:rsidP="00FB6F05">
      <w:pPr>
        <w:pStyle w:val="HTMLPreformatted"/>
        <w:shd w:val="clear" w:color="auto" w:fill="F7F7F7"/>
        <w:rPr>
          <w:rStyle w:val="HTMLCode"/>
          <w:rFonts w:ascii="Consolas" w:hAnsi="Consolas"/>
          <w:color w:val="333333"/>
          <w:spacing w:val="3"/>
          <w:bdr w:val="none" w:sz="0" w:space="0" w:color="auto" w:frame="1"/>
        </w:rPr>
      </w:pPr>
      <w:r>
        <w:rPr>
          <w:rStyle w:val="do"/>
          <w:rFonts w:ascii="Consolas" w:hAnsi="Consolas"/>
          <w:i/>
          <w:iCs/>
          <w:color w:val="BA2121"/>
          <w:spacing w:val="3"/>
          <w:bdr w:val="none" w:sz="0" w:space="0" w:color="auto" w:frame="1"/>
        </w:rPr>
        <w:t xml:space="preserve">## </w:t>
      </w:r>
    </w:p>
    <w:p w14:paraId="18A5BFAF" w14:textId="77777777" w:rsidR="00FB6F05" w:rsidRDefault="00FB6F05" w:rsidP="00FB6F05">
      <w:pPr>
        <w:pStyle w:val="HTMLPreformatted"/>
        <w:shd w:val="clear" w:color="auto" w:fill="F7F7F7"/>
        <w:rPr>
          <w:rStyle w:val="HTMLCode"/>
          <w:rFonts w:ascii="Consolas" w:hAnsi="Consolas"/>
          <w:color w:val="333333"/>
          <w:spacing w:val="3"/>
          <w:bdr w:val="none" w:sz="0" w:space="0" w:color="auto" w:frame="1"/>
        </w:rPr>
      </w:pPr>
      <w:r>
        <w:rPr>
          <w:rStyle w:val="do"/>
          <w:rFonts w:ascii="Consolas" w:hAnsi="Consolas"/>
          <w:i/>
          <w:iCs/>
          <w:color w:val="BA2121"/>
          <w:spacing w:val="3"/>
          <w:bdr w:val="none" w:sz="0" w:space="0" w:color="auto" w:frame="1"/>
        </w:rPr>
        <w:t>## data:  trees$Height</w:t>
      </w:r>
    </w:p>
    <w:p w14:paraId="29B7536C" w14:textId="77777777" w:rsidR="00FB6F05" w:rsidRDefault="00FB6F05" w:rsidP="00FB6F05">
      <w:pPr>
        <w:pStyle w:val="HTMLPreformatted"/>
        <w:shd w:val="clear" w:color="auto" w:fill="F7F7F7"/>
        <w:rPr>
          <w:rFonts w:ascii="Consolas" w:hAnsi="Consolas"/>
          <w:color w:val="333333"/>
          <w:spacing w:val="3"/>
          <w:sz w:val="24"/>
          <w:szCs w:val="24"/>
        </w:rPr>
      </w:pPr>
      <w:r>
        <w:rPr>
          <w:rStyle w:val="do"/>
          <w:rFonts w:ascii="Consolas" w:hAnsi="Consolas"/>
          <w:i/>
          <w:iCs/>
          <w:color w:val="BA2121"/>
          <w:spacing w:val="3"/>
          <w:bdr w:val="none" w:sz="0" w:space="0" w:color="auto" w:frame="1"/>
        </w:rPr>
        <w:t>## W = 0.96545, p-value = 0.4034</w:t>
      </w:r>
    </w:p>
    <w:p w14:paraId="79082E92" w14:textId="77777777" w:rsidR="00FB6F05" w:rsidRDefault="00FB6F05" w:rsidP="00FB6F05">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In the example above, the </w:t>
      </w:r>
      <w:r>
        <w:rPr>
          <w:rStyle w:val="Emphasis"/>
          <w:rFonts w:ascii="Helvetica" w:hAnsi="Helvetica" w:cs="Helvetica"/>
          <w:color w:val="333333"/>
          <w:spacing w:val="3"/>
        </w:rPr>
        <w:t>p</w:t>
      </w:r>
      <w:r>
        <w:rPr>
          <w:rFonts w:ascii="Helvetica" w:hAnsi="Helvetica" w:cs="Helvetica"/>
          <w:color w:val="333333"/>
          <w:spacing w:val="3"/>
        </w:rPr>
        <w:t> value = 0.4 which suggests that there is no evidence to reject the null hypothesis and we can therefore assume these data are normally distributed.</w:t>
      </w:r>
    </w:p>
    <w:p w14:paraId="541D43DE" w14:textId="77777777" w:rsidR="007C040F" w:rsidRDefault="007C040F" w:rsidP="007C040F">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perform a two-sample </w:t>
      </w:r>
      <w:r>
        <w:rPr>
          <w:rStyle w:val="Emphasis"/>
          <w:rFonts w:ascii="Helvetica" w:hAnsi="Helvetica" w:cs="Helvetica"/>
          <w:color w:val="333333"/>
          <w:spacing w:val="3"/>
        </w:rPr>
        <w:t>t</w:t>
      </w:r>
      <w:r>
        <w:rPr>
          <w:rFonts w:ascii="Helvetica" w:hAnsi="Helvetica" w:cs="Helvetica"/>
          <w:color w:val="333333"/>
          <w:spacing w:val="3"/>
        </w:rPr>
        <w:t> test</w:t>
      </w:r>
    </w:p>
    <w:p w14:paraId="01C170EC" w14:textId="77777777" w:rsidR="007C040F" w:rsidRPr="007D0160" w:rsidRDefault="007C040F" w:rsidP="007C040F">
      <w:pPr>
        <w:pStyle w:val="HTMLPreformatted"/>
        <w:shd w:val="clear" w:color="auto" w:fill="F7F7F7"/>
        <w:rPr>
          <w:rFonts w:ascii="Consolas" w:hAnsi="Consolas"/>
          <w:b/>
          <w:bCs/>
          <w:color w:val="333333"/>
          <w:spacing w:val="3"/>
          <w:sz w:val="24"/>
          <w:szCs w:val="24"/>
        </w:rPr>
      </w:pPr>
      <w:r w:rsidRPr="007D0160">
        <w:rPr>
          <w:rStyle w:val="fu"/>
          <w:rFonts w:ascii="Consolas" w:hAnsi="Consolas"/>
          <w:b/>
          <w:bCs/>
          <w:color w:val="06287E"/>
          <w:spacing w:val="3"/>
          <w:bdr w:val="none" w:sz="0" w:space="0" w:color="auto" w:frame="1"/>
        </w:rPr>
        <w:t>t.test</w:t>
      </w:r>
      <w:r w:rsidRPr="007D0160">
        <w:rPr>
          <w:rStyle w:val="HTMLCode"/>
          <w:rFonts w:ascii="Consolas" w:hAnsi="Consolas"/>
          <w:b/>
          <w:bCs/>
          <w:color w:val="333333"/>
          <w:spacing w:val="3"/>
          <w:bdr w:val="none" w:sz="0" w:space="0" w:color="auto" w:frame="1"/>
        </w:rPr>
        <w:t>(atmos</w:t>
      </w:r>
      <w:r w:rsidRPr="007D0160">
        <w:rPr>
          <w:rStyle w:val="sc"/>
          <w:rFonts w:ascii="Consolas" w:hAnsi="Consolas"/>
          <w:b/>
          <w:bCs/>
          <w:color w:val="4070A0"/>
          <w:spacing w:val="3"/>
          <w:bdr w:val="none" w:sz="0" w:space="0" w:color="auto" w:frame="1"/>
        </w:rPr>
        <w:t>$</w:t>
      </w:r>
      <w:r w:rsidRPr="007D0160">
        <w:rPr>
          <w:rStyle w:val="HTMLCode"/>
          <w:rFonts w:ascii="Consolas" w:hAnsi="Consolas"/>
          <w:b/>
          <w:bCs/>
          <w:color w:val="333333"/>
          <w:spacing w:val="3"/>
          <w:bdr w:val="none" w:sz="0" w:space="0" w:color="auto" w:frame="1"/>
        </w:rPr>
        <w:t xml:space="preserve">moisture </w:t>
      </w:r>
      <w:r w:rsidRPr="007D0160">
        <w:rPr>
          <w:rStyle w:val="sc"/>
          <w:rFonts w:ascii="Consolas" w:hAnsi="Consolas"/>
          <w:b/>
          <w:bCs/>
          <w:color w:val="4070A0"/>
          <w:spacing w:val="3"/>
          <w:bdr w:val="none" w:sz="0" w:space="0" w:color="auto" w:frame="1"/>
        </w:rPr>
        <w:t>~</w:t>
      </w:r>
      <w:r w:rsidRPr="007D0160">
        <w:rPr>
          <w:rStyle w:val="HTMLCode"/>
          <w:rFonts w:ascii="Consolas" w:hAnsi="Consolas"/>
          <w:b/>
          <w:bCs/>
          <w:color w:val="333333"/>
          <w:spacing w:val="3"/>
          <w:bdr w:val="none" w:sz="0" w:space="0" w:color="auto" w:frame="1"/>
        </w:rPr>
        <w:t xml:space="preserve"> atmos</w:t>
      </w:r>
      <w:r w:rsidRPr="007D0160">
        <w:rPr>
          <w:rStyle w:val="sc"/>
          <w:rFonts w:ascii="Consolas" w:hAnsi="Consolas"/>
          <w:b/>
          <w:bCs/>
          <w:color w:val="4070A0"/>
          <w:spacing w:val="3"/>
          <w:bdr w:val="none" w:sz="0" w:space="0" w:color="auto" w:frame="1"/>
        </w:rPr>
        <w:t>$</w:t>
      </w:r>
      <w:r w:rsidRPr="007D0160">
        <w:rPr>
          <w:rStyle w:val="HTMLCode"/>
          <w:rFonts w:ascii="Consolas" w:hAnsi="Consolas"/>
          <w:b/>
          <w:bCs/>
          <w:color w:val="333333"/>
          <w:spacing w:val="3"/>
          <w:bdr w:val="none" w:sz="0" w:space="0" w:color="auto" w:frame="1"/>
        </w:rPr>
        <w:t>treatment)</w:t>
      </w:r>
    </w:p>
    <w:p w14:paraId="1CC5EE7E" w14:textId="77777777" w:rsidR="00FB6F05" w:rsidRDefault="00FB6F05" w:rsidP="000D4C55"/>
    <w:p w14:paraId="72DC5A43" w14:textId="77777777" w:rsidR="00C82F1F" w:rsidRDefault="00C82F1F" w:rsidP="00C82F1F">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test whether the assumption of equal variances is valid you can perform an </w:t>
      </w:r>
      <w:r>
        <w:rPr>
          <w:rStyle w:val="Emphasis"/>
          <w:rFonts w:ascii="Helvetica" w:hAnsi="Helvetica" w:cs="Helvetica"/>
          <w:color w:val="333333"/>
          <w:spacing w:val="3"/>
        </w:rPr>
        <w:t>F</w:t>
      </w:r>
      <w:r>
        <w:rPr>
          <w:rFonts w:ascii="Helvetica" w:hAnsi="Helvetica" w:cs="Helvetica"/>
          <w:color w:val="333333"/>
          <w:spacing w:val="3"/>
        </w:rPr>
        <w:t>-test on the ratio of the group variances using the </w:t>
      </w:r>
      <w:r>
        <w:rPr>
          <w:rStyle w:val="HTMLCode"/>
          <w:rFonts w:ascii="Consolas" w:hAnsi="Consolas"/>
          <w:color w:val="333333"/>
          <w:spacing w:val="3"/>
          <w:bdr w:val="none" w:sz="0" w:space="0" w:color="auto" w:frame="1"/>
          <w:shd w:val="clear" w:color="auto" w:fill="F7F7F7"/>
        </w:rPr>
        <w:t>var.test()</w:t>
      </w:r>
      <w:r>
        <w:rPr>
          <w:rFonts w:ascii="Helvetica" w:hAnsi="Helvetica" w:cs="Helvetica"/>
          <w:color w:val="333333"/>
          <w:spacing w:val="3"/>
        </w:rPr>
        <w:t> function.</w:t>
      </w:r>
    </w:p>
    <w:p w14:paraId="5D4AF745" w14:textId="77777777" w:rsidR="00C82F1F" w:rsidRDefault="00C82F1F" w:rsidP="00C82F1F">
      <w:pPr>
        <w:pStyle w:val="NormalWeb"/>
        <w:shd w:val="clear" w:color="auto" w:fill="FFFFFF"/>
        <w:spacing w:before="0" w:beforeAutospacing="0" w:after="0" w:afterAutospacing="0"/>
        <w:rPr>
          <w:rFonts w:ascii="Helvetica" w:hAnsi="Helvetica" w:cs="Helvetica"/>
          <w:color w:val="333333"/>
          <w:spacing w:val="3"/>
        </w:rPr>
      </w:pPr>
    </w:p>
    <w:p w14:paraId="0A7FA804" w14:textId="77777777" w:rsidR="00C82F1F" w:rsidRPr="00C82F1F" w:rsidRDefault="00C82F1F" w:rsidP="00C82F1F">
      <w:pPr>
        <w:pStyle w:val="HTMLPreformatted"/>
        <w:shd w:val="clear" w:color="auto" w:fill="F7F7F7"/>
        <w:rPr>
          <w:rFonts w:ascii="Consolas" w:hAnsi="Consolas"/>
          <w:b/>
          <w:bCs/>
          <w:color w:val="333333"/>
          <w:spacing w:val="3"/>
          <w:sz w:val="24"/>
          <w:szCs w:val="24"/>
        </w:rPr>
      </w:pPr>
      <w:r w:rsidRPr="00C82F1F">
        <w:rPr>
          <w:rStyle w:val="fu"/>
          <w:rFonts w:ascii="Consolas" w:hAnsi="Consolas"/>
          <w:b/>
          <w:bCs/>
          <w:color w:val="06287E"/>
          <w:spacing w:val="3"/>
          <w:bdr w:val="none" w:sz="0" w:space="0" w:color="auto" w:frame="1"/>
        </w:rPr>
        <w:lastRenderedPageBreak/>
        <w:t>var.test</w:t>
      </w:r>
      <w:r w:rsidRPr="00C82F1F">
        <w:rPr>
          <w:rStyle w:val="HTMLCode"/>
          <w:rFonts w:ascii="Consolas" w:hAnsi="Consolas"/>
          <w:b/>
          <w:bCs/>
          <w:color w:val="333333"/>
          <w:spacing w:val="3"/>
          <w:bdr w:val="none" w:sz="0" w:space="0" w:color="auto" w:frame="1"/>
        </w:rPr>
        <w:t>(atmos</w:t>
      </w:r>
      <w:r w:rsidRPr="00C82F1F">
        <w:rPr>
          <w:rStyle w:val="sc"/>
          <w:rFonts w:ascii="Consolas" w:hAnsi="Consolas"/>
          <w:b/>
          <w:bCs/>
          <w:color w:val="4070A0"/>
          <w:spacing w:val="3"/>
          <w:bdr w:val="none" w:sz="0" w:space="0" w:color="auto" w:frame="1"/>
        </w:rPr>
        <w:t>$</w:t>
      </w:r>
      <w:r w:rsidRPr="00C82F1F">
        <w:rPr>
          <w:rStyle w:val="HTMLCode"/>
          <w:rFonts w:ascii="Consolas" w:hAnsi="Consolas"/>
          <w:b/>
          <w:bCs/>
          <w:color w:val="333333"/>
          <w:spacing w:val="3"/>
          <w:bdr w:val="none" w:sz="0" w:space="0" w:color="auto" w:frame="1"/>
        </w:rPr>
        <w:t xml:space="preserve">moisture </w:t>
      </w:r>
      <w:r w:rsidRPr="00C82F1F">
        <w:rPr>
          <w:rStyle w:val="sc"/>
          <w:rFonts w:ascii="Consolas" w:hAnsi="Consolas"/>
          <w:b/>
          <w:bCs/>
          <w:color w:val="4070A0"/>
          <w:spacing w:val="3"/>
          <w:bdr w:val="none" w:sz="0" w:space="0" w:color="auto" w:frame="1"/>
        </w:rPr>
        <w:t>~</w:t>
      </w:r>
      <w:r w:rsidRPr="00C82F1F">
        <w:rPr>
          <w:rStyle w:val="HTMLCode"/>
          <w:rFonts w:ascii="Consolas" w:hAnsi="Consolas"/>
          <w:b/>
          <w:bCs/>
          <w:color w:val="333333"/>
          <w:spacing w:val="3"/>
          <w:bdr w:val="none" w:sz="0" w:space="0" w:color="auto" w:frame="1"/>
        </w:rPr>
        <w:t xml:space="preserve"> atmos</w:t>
      </w:r>
      <w:r w:rsidRPr="00C82F1F">
        <w:rPr>
          <w:rStyle w:val="sc"/>
          <w:rFonts w:ascii="Consolas" w:hAnsi="Consolas"/>
          <w:b/>
          <w:bCs/>
          <w:color w:val="4070A0"/>
          <w:spacing w:val="3"/>
          <w:bdr w:val="none" w:sz="0" w:space="0" w:color="auto" w:frame="1"/>
        </w:rPr>
        <w:t>$</w:t>
      </w:r>
      <w:r w:rsidRPr="00C82F1F">
        <w:rPr>
          <w:rStyle w:val="HTMLCode"/>
          <w:rFonts w:ascii="Consolas" w:hAnsi="Consolas"/>
          <w:b/>
          <w:bCs/>
          <w:color w:val="333333"/>
          <w:spacing w:val="3"/>
          <w:bdr w:val="none" w:sz="0" w:space="0" w:color="auto" w:frame="1"/>
        </w:rPr>
        <w:t>treatment)</w:t>
      </w:r>
    </w:p>
    <w:p w14:paraId="00ED1C7C" w14:textId="77777777" w:rsidR="00C82F1F" w:rsidRDefault="00C82F1F" w:rsidP="000D4C55"/>
    <w:p w14:paraId="235CC00B" w14:textId="75E71A39" w:rsidR="006A4ED2" w:rsidRPr="00993CA9" w:rsidRDefault="006A4ED2" w:rsidP="000D4C55">
      <w:pPr>
        <w:rPr>
          <w:color w:val="FF0000"/>
        </w:rPr>
      </w:pPr>
      <w:r w:rsidRPr="00993CA9">
        <w:rPr>
          <w:color w:val="FF0000"/>
        </w:rPr>
        <w:t>P</w:t>
      </w:r>
      <w:r w:rsidR="00F43619" w:rsidRPr="00993CA9">
        <w:rPr>
          <w:color w:val="FF0000"/>
        </w:rPr>
        <w:t>roportion Test()</w:t>
      </w:r>
    </w:p>
    <w:tbl>
      <w:tblPr>
        <w:tblW w:w="7221" w:type="dxa"/>
        <w:shd w:val="clear" w:color="auto" w:fill="FFFFFF"/>
        <w:tblCellMar>
          <w:top w:w="15" w:type="dxa"/>
          <w:left w:w="15" w:type="dxa"/>
          <w:bottom w:w="15" w:type="dxa"/>
          <w:right w:w="15" w:type="dxa"/>
        </w:tblCellMar>
        <w:tblLook w:val="04A0" w:firstRow="1" w:lastRow="0" w:firstColumn="1" w:lastColumn="0" w:noHBand="0" w:noVBand="1"/>
      </w:tblPr>
      <w:tblGrid>
        <w:gridCol w:w="3942"/>
        <w:gridCol w:w="1911"/>
        <w:gridCol w:w="1368"/>
      </w:tblGrid>
      <w:tr w:rsidR="00993CA9" w:rsidRPr="00993CA9" w14:paraId="3949940F" w14:textId="77777777" w:rsidTr="00B72B31">
        <w:trPr>
          <w:gridAfter w:val="1"/>
          <w:trHeight w:val="439"/>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AEE59DC" w14:textId="77777777" w:rsidR="00993CA9" w:rsidRPr="00993CA9" w:rsidRDefault="00993CA9" w:rsidP="00993CA9">
            <w:pPr>
              <w:spacing w:after="204" w:line="240" w:lineRule="auto"/>
              <w:rPr>
                <w:rFonts w:ascii="Helvetica" w:eastAsia="Times New Roman" w:hAnsi="Helvetica" w:cs="Helvetica"/>
                <w:b/>
                <w:bCs/>
                <w:color w:val="333333"/>
                <w:spacing w:val="3"/>
                <w:sz w:val="24"/>
                <w:szCs w:val="24"/>
              </w:rPr>
            </w:pPr>
            <w:r w:rsidRPr="00993CA9">
              <w:rPr>
                <w:rFonts w:ascii="Helvetica" w:eastAsia="Times New Roman" w:hAnsi="Helvetica" w:cs="Helvetica"/>
                <w:b/>
                <w:bCs/>
                <w:color w:val="333333"/>
                <w:spacing w:val="3"/>
                <w:sz w:val="24"/>
                <w:szCs w:val="24"/>
              </w:rPr>
              <w:br/>
              <w:t>before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4FA16CC" w14:textId="77777777" w:rsidR="00993CA9" w:rsidRPr="00993CA9" w:rsidRDefault="00993CA9" w:rsidP="00993CA9">
            <w:pPr>
              <w:spacing w:after="204" w:line="240" w:lineRule="auto"/>
              <w:rPr>
                <w:rFonts w:ascii="Helvetica" w:eastAsia="Times New Roman" w:hAnsi="Helvetica" w:cs="Helvetica"/>
                <w:b/>
                <w:bCs/>
                <w:color w:val="333333"/>
                <w:spacing w:val="3"/>
                <w:sz w:val="24"/>
                <w:szCs w:val="24"/>
              </w:rPr>
            </w:pPr>
            <w:r w:rsidRPr="00993CA9">
              <w:rPr>
                <w:rFonts w:ascii="Helvetica" w:eastAsia="Times New Roman" w:hAnsi="Helvetica" w:cs="Helvetica"/>
                <w:b/>
                <w:bCs/>
                <w:color w:val="333333"/>
                <w:spacing w:val="3"/>
                <w:sz w:val="24"/>
                <w:szCs w:val="24"/>
              </w:rPr>
              <w:t>after</w:t>
            </w:r>
          </w:p>
        </w:tc>
      </w:tr>
      <w:tr w:rsidR="00993CA9" w:rsidRPr="00993CA9" w14:paraId="7F29B0A9" w14:textId="77777777" w:rsidTr="00B72B31">
        <w:trPr>
          <w:trHeight w:val="281"/>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6C1D858" w14:textId="77777777" w:rsidR="00993CA9" w:rsidRPr="00993CA9" w:rsidRDefault="00993CA9" w:rsidP="00993CA9">
            <w:pPr>
              <w:spacing w:after="204" w:line="240" w:lineRule="auto"/>
              <w:jc w:val="center"/>
              <w:rPr>
                <w:rFonts w:ascii="Helvetica" w:eastAsia="Times New Roman" w:hAnsi="Helvetica" w:cs="Helvetica"/>
                <w:color w:val="333333"/>
                <w:spacing w:val="3"/>
                <w:sz w:val="24"/>
                <w:szCs w:val="24"/>
              </w:rPr>
            </w:pPr>
            <w:r w:rsidRPr="00993CA9">
              <w:rPr>
                <w:rFonts w:ascii="Helvetica" w:eastAsia="Times New Roman" w:hAnsi="Helvetica" w:cs="Helvetica"/>
                <w:color w:val="333333"/>
                <w:spacing w:val="3"/>
                <w:sz w:val="24"/>
                <w:szCs w:val="24"/>
              </w:rPr>
              <w:t>would buy</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5957A17" w14:textId="77777777" w:rsidR="00993CA9" w:rsidRPr="00993CA9" w:rsidRDefault="00993CA9" w:rsidP="00993CA9">
            <w:pPr>
              <w:spacing w:after="204" w:line="240" w:lineRule="auto"/>
              <w:jc w:val="center"/>
              <w:rPr>
                <w:rFonts w:ascii="Helvetica" w:eastAsia="Times New Roman" w:hAnsi="Helvetica" w:cs="Helvetica"/>
                <w:color w:val="333333"/>
                <w:spacing w:val="3"/>
                <w:sz w:val="24"/>
                <w:szCs w:val="24"/>
              </w:rPr>
            </w:pPr>
            <w:r w:rsidRPr="00993CA9">
              <w:rPr>
                <w:rFonts w:ascii="Helvetica" w:eastAsia="Times New Roman" w:hAnsi="Helvetica" w:cs="Helvetica"/>
                <w:color w:val="333333"/>
                <w:spacing w:val="3"/>
                <w:sz w:val="24"/>
                <w:szCs w:val="24"/>
              </w:rPr>
              <w:t>45</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279A131" w14:textId="77777777" w:rsidR="00993CA9" w:rsidRPr="00993CA9" w:rsidRDefault="00993CA9" w:rsidP="00993CA9">
            <w:pPr>
              <w:spacing w:after="204" w:line="240" w:lineRule="auto"/>
              <w:jc w:val="center"/>
              <w:rPr>
                <w:rFonts w:ascii="Helvetica" w:eastAsia="Times New Roman" w:hAnsi="Helvetica" w:cs="Helvetica"/>
                <w:color w:val="333333"/>
                <w:spacing w:val="3"/>
                <w:sz w:val="24"/>
                <w:szCs w:val="24"/>
              </w:rPr>
            </w:pPr>
            <w:r w:rsidRPr="00993CA9">
              <w:rPr>
                <w:rFonts w:ascii="Helvetica" w:eastAsia="Times New Roman" w:hAnsi="Helvetica" w:cs="Helvetica"/>
                <w:color w:val="333333"/>
                <w:spacing w:val="3"/>
                <w:sz w:val="24"/>
                <w:szCs w:val="24"/>
              </w:rPr>
              <w:t>71</w:t>
            </w:r>
          </w:p>
        </w:tc>
      </w:tr>
      <w:tr w:rsidR="00993CA9" w:rsidRPr="00993CA9" w14:paraId="5E5FDF50" w14:textId="77777777" w:rsidTr="00B72B31">
        <w:trPr>
          <w:trHeight w:val="255"/>
        </w:trPr>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7D6B37C1" w14:textId="77777777" w:rsidR="00993CA9" w:rsidRPr="00993CA9" w:rsidRDefault="00993CA9" w:rsidP="00993CA9">
            <w:pPr>
              <w:spacing w:after="204" w:line="240" w:lineRule="auto"/>
              <w:jc w:val="center"/>
              <w:rPr>
                <w:rFonts w:ascii="Helvetica" w:eastAsia="Times New Roman" w:hAnsi="Helvetica" w:cs="Helvetica"/>
                <w:color w:val="333333"/>
                <w:spacing w:val="3"/>
                <w:sz w:val="24"/>
                <w:szCs w:val="24"/>
              </w:rPr>
            </w:pPr>
            <w:r w:rsidRPr="00993CA9">
              <w:rPr>
                <w:rFonts w:ascii="Helvetica" w:eastAsia="Times New Roman" w:hAnsi="Helvetica" w:cs="Helvetica"/>
                <w:color w:val="333333"/>
                <w:spacing w:val="3"/>
                <w:sz w:val="24"/>
                <w:szCs w:val="24"/>
              </w:rPr>
              <w:t>would not buy</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1546EAC4" w14:textId="77777777" w:rsidR="00993CA9" w:rsidRPr="00993CA9" w:rsidRDefault="00993CA9" w:rsidP="00993CA9">
            <w:pPr>
              <w:spacing w:after="204" w:line="240" w:lineRule="auto"/>
              <w:jc w:val="center"/>
              <w:rPr>
                <w:rFonts w:ascii="Helvetica" w:eastAsia="Times New Roman" w:hAnsi="Helvetica" w:cs="Helvetica"/>
                <w:color w:val="333333"/>
                <w:spacing w:val="3"/>
                <w:sz w:val="24"/>
                <w:szCs w:val="24"/>
              </w:rPr>
            </w:pPr>
            <w:r w:rsidRPr="00993CA9">
              <w:rPr>
                <w:rFonts w:ascii="Helvetica" w:eastAsia="Times New Roman" w:hAnsi="Helvetica" w:cs="Helvetica"/>
                <w:color w:val="333333"/>
                <w:spacing w:val="3"/>
                <w:sz w:val="24"/>
                <w:szCs w:val="24"/>
              </w:rPr>
              <w:t>35</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5CA91A39" w14:textId="77777777" w:rsidR="00993CA9" w:rsidRPr="00993CA9" w:rsidRDefault="00993CA9" w:rsidP="00993CA9">
            <w:pPr>
              <w:spacing w:after="204" w:line="240" w:lineRule="auto"/>
              <w:jc w:val="center"/>
              <w:rPr>
                <w:rFonts w:ascii="Helvetica" w:eastAsia="Times New Roman" w:hAnsi="Helvetica" w:cs="Helvetica"/>
                <w:color w:val="333333"/>
                <w:spacing w:val="3"/>
                <w:sz w:val="24"/>
                <w:szCs w:val="24"/>
              </w:rPr>
            </w:pPr>
            <w:r w:rsidRPr="00993CA9">
              <w:rPr>
                <w:rFonts w:ascii="Helvetica" w:eastAsia="Times New Roman" w:hAnsi="Helvetica" w:cs="Helvetica"/>
                <w:color w:val="333333"/>
                <w:spacing w:val="3"/>
                <w:sz w:val="24"/>
                <w:szCs w:val="24"/>
              </w:rPr>
              <w:t>32</w:t>
            </w:r>
          </w:p>
        </w:tc>
      </w:tr>
    </w:tbl>
    <w:p w14:paraId="75E708E0" w14:textId="77777777" w:rsidR="00993CA9" w:rsidRDefault="00993CA9" w:rsidP="000D4C55"/>
    <w:p w14:paraId="3B8603FF" w14:textId="6240ACC8" w:rsidR="00F43619" w:rsidRDefault="005104F0" w:rsidP="000D4C55">
      <w:hyperlink r:id="rId15" w:history="1">
        <w:r w:rsidR="00F43619" w:rsidRPr="00243097">
          <w:rPr>
            <w:rStyle w:val="Hyperlink"/>
          </w:rPr>
          <w:t>https://intro2r.com/one-and-two-sample-tests.html</w:t>
        </w:r>
      </w:hyperlink>
    </w:p>
    <w:p w14:paraId="5A3128A7"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color w:val="333333"/>
          <w:spacing w:val="3"/>
          <w:sz w:val="20"/>
          <w:szCs w:val="20"/>
          <w:bdr w:val="none" w:sz="0" w:space="0" w:color="auto" w:frame="1"/>
        </w:rPr>
        <w:t xml:space="preserve">buy </w:t>
      </w:r>
      <w:r w:rsidRPr="00993CA9">
        <w:rPr>
          <w:rFonts w:ascii="Consolas" w:eastAsia="Times New Roman" w:hAnsi="Consolas" w:cs="Courier New"/>
          <w:color w:val="007020"/>
          <w:spacing w:val="3"/>
          <w:sz w:val="20"/>
          <w:szCs w:val="20"/>
          <w:bdr w:val="none" w:sz="0" w:space="0" w:color="auto" w:frame="1"/>
        </w:rPr>
        <w:t>&lt;-</w:t>
      </w:r>
      <w:r w:rsidRPr="00993CA9">
        <w:rPr>
          <w:rFonts w:ascii="Consolas" w:eastAsia="Times New Roman" w:hAnsi="Consolas" w:cs="Courier New"/>
          <w:color w:val="333333"/>
          <w:spacing w:val="3"/>
          <w:sz w:val="20"/>
          <w:szCs w:val="20"/>
          <w:bdr w:val="none" w:sz="0" w:space="0" w:color="auto" w:frame="1"/>
        </w:rPr>
        <w:t xml:space="preserve"> </w:t>
      </w:r>
      <w:r w:rsidRPr="00993CA9">
        <w:rPr>
          <w:rFonts w:ascii="Consolas" w:eastAsia="Times New Roman" w:hAnsi="Consolas" w:cs="Courier New"/>
          <w:color w:val="06287E"/>
          <w:spacing w:val="3"/>
          <w:sz w:val="20"/>
          <w:szCs w:val="20"/>
          <w:bdr w:val="none" w:sz="0" w:space="0" w:color="auto" w:frame="1"/>
        </w:rPr>
        <w:t>c</w:t>
      </w:r>
      <w:r w:rsidRPr="00993CA9">
        <w:rPr>
          <w:rFonts w:ascii="Consolas" w:eastAsia="Times New Roman" w:hAnsi="Consolas" w:cs="Courier New"/>
          <w:color w:val="333333"/>
          <w:spacing w:val="3"/>
          <w:sz w:val="20"/>
          <w:szCs w:val="20"/>
          <w:bdr w:val="none" w:sz="0" w:space="0" w:color="auto" w:frame="1"/>
        </w:rPr>
        <w:t>(</w:t>
      </w:r>
      <w:r w:rsidRPr="00993CA9">
        <w:rPr>
          <w:rFonts w:ascii="Consolas" w:eastAsia="Times New Roman" w:hAnsi="Consolas" w:cs="Courier New"/>
          <w:color w:val="40A070"/>
          <w:spacing w:val="3"/>
          <w:sz w:val="20"/>
          <w:szCs w:val="20"/>
          <w:bdr w:val="none" w:sz="0" w:space="0" w:color="auto" w:frame="1"/>
        </w:rPr>
        <w:t>45</w:t>
      </w:r>
      <w:r w:rsidRPr="00993CA9">
        <w:rPr>
          <w:rFonts w:ascii="Consolas" w:eastAsia="Times New Roman" w:hAnsi="Consolas" w:cs="Courier New"/>
          <w:color w:val="333333"/>
          <w:spacing w:val="3"/>
          <w:sz w:val="20"/>
          <w:szCs w:val="20"/>
          <w:bdr w:val="none" w:sz="0" w:space="0" w:color="auto" w:frame="1"/>
        </w:rPr>
        <w:t>,</w:t>
      </w:r>
      <w:r w:rsidRPr="00993CA9">
        <w:rPr>
          <w:rFonts w:ascii="Consolas" w:eastAsia="Times New Roman" w:hAnsi="Consolas" w:cs="Courier New"/>
          <w:color w:val="40A070"/>
          <w:spacing w:val="3"/>
          <w:sz w:val="20"/>
          <w:szCs w:val="20"/>
          <w:bdr w:val="none" w:sz="0" w:space="0" w:color="auto" w:frame="1"/>
        </w:rPr>
        <w:t>71</w:t>
      </w:r>
      <w:r w:rsidRPr="00993CA9">
        <w:rPr>
          <w:rFonts w:ascii="Consolas" w:eastAsia="Times New Roman" w:hAnsi="Consolas" w:cs="Courier New"/>
          <w:color w:val="333333"/>
          <w:spacing w:val="3"/>
          <w:sz w:val="20"/>
          <w:szCs w:val="20"/>
          <w:bdr w:val="none" w:sz="0" w:space="0" w:color="auto" w:frame="1"/>
        </w:rPr>
        <w:t xml:space="preserve">)                     </w:t>
      </w:r>
      <w:r w:rsidRPr="00993CA9">
        <w:rPr>
          <w:rFonts w:ascii="Consolas" w:eastAsia="Times New Roman" w:hAnsi="Consolas" w:cs="Courier New"/>
          <w:i/>
          <w:iCs/>
          <w:color w:val="60A0B0"/>
          <w:spacing w:val="3"/>
          <w:sz w:val="20"/>
          <w:szCs w:val="20"/>
          <w:bdr w:val="none" w:sz="0" w:space="0" w:color="auto" w:frame="1"/>
        </w:rPr>
        <w:t># creates a vector of positive outcomes</w:t>
      </w:r>
    </w:p>
    <w:p w14:paraId="2AF1794B"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color w:val="333333"/>
          <w:spacing w:val="3"/>
          <w:sz w:val="20"/>
          <w:szCs w:val="20"/>
          <w:bdr w:val="none" w:sz="0" w:space="0" w:color="auto" w:frame="1"/>
        </w:rPr>
        <w:t xml:space="preserve">total </w:t>
      </w:r>
      <w:r w:rsidRPr="00993CA9">
        <w:rPr>
          <w:rFonts w:ascii="Consolas" w:eastAsia="Times New Roman" w:hAnsi="Consolas" w:cs="Courier New"/>
          <w:color w:val="007020"/>
          <w:spacing w:val="3"/>
          <w:sz w:val="20"/>
          <w:szCs w:val="20"/>
          <w:bdr w:val="none" w:sz="0" w:space="0" w:color="auto" w:frame="1"/>
        </w:rPr>
        <w:t>&lt;-</w:t>
      </w:r>
      <w:r w:rsidRPr="00993CA9">
        <w:rPr>
          <w:rFonts w:ascii="Consolas" w:eastAsia="Times New Roman" w:hAnsi="Consolas" w:cs="Courier New"/>
          <w:color w:val="06287E"/>
          <w:spacing w:val="3"/>
          <w:sz w:val="20"/>
          <w:szCs w:val="20"/>
          <w:bdr w:val="none" w:sz="0" w:space="0" w:color="auto" w:frame="1"/>
        </w:rPr>
        <w:t>c</w:t>
      </w:r>
      <w:r w:rsidRPr="00993CA9">
        <w:rPr>
          <w:rFonts w:ascii="Consolas" w:eastAsia="Times New Roman" w:hAnsi="Consolas" w:cs="Courier New"/>
          <w:color w:val="333333"/>
          <w:spacing w:val="3"/>
          <w:sz w:val="20"/>
          <w:szCs w:val="20"/>
          <w:bdr w:val="none" w:sz="0" w:space="0" w:color="auto" w:frame="1"/>
        </w:rPr>
        <w:t>((</w:t>
      </w:r>
      <w:r w:rsidRPr="00993CA9">
        <w:rPr>
          <w:rFonts w:ascii="Consolas" w:eastAsia="Times New Roman" w:hAnsi="Consolas" w:cs="Courier New"/>
          <w:color w:val="40A070"/>
          <w:spacing w:val="3"/>
          <w:sz w:val="20"/>
          <w:szCs w:val="20"/>
          <w:bdr w:val="none" w:sz="0" w:space="0" w:color="auto" w:frame="1"/>
        </w:rPr>
        <w:t>45</w:t>
      </w:r>
      <w:r w:rsidRPr="00993CA9">
        <w:rPr>
          <w:rFonts w:ascii="Consolas" w:eastAsia="Times New Roman" w:hAnsi="Consolas" w:cs="Courier New"/>
          <w:color w:val="333333"/>
          <w:spacing w:val="3"/>
          <w:sz w:val="20"/>
          <w:szCs w:val="20"/>
          <w:bdr w:val="none" w:sz="0" w:space="0" w:color="auto" w:frame="1"/>
        </w:rPr>
        <w:t xml:space="preserve"> </w:t>
      </w:r>
      <w:r w:rsidRPr="00993CA9">
        <w:rPr>
          <w:rFonts w:ascii="Consolas" w:eastAsia="Times New Roman" w:hAnsi="Consolas" w:cs="Courier New"/>
          <w:color w:val="4070A0"/>
          <w:spacing w:val="3"/>
          <w:sz w:val="20"/>
          <w:szCs w:val="20"/>
          <w:bdr w:val="none" w:sz="0" w:space="0" w:color="auto" w:frame="1"/>
        </w:rPr>
        <w:t>+</w:t>
      </w:r>
      <w:r w:rsidRPr="00993CA9">
        <w:rPr>
          <w:rFonts w:ascii="Consolas" w:eastAsia="Times New Roman" w:hAnsi="Consolas" w:cs="Courier New"/>
          <w:color w:val="333333"/>
          <w:spacing w:val="3"/>
          <w:sz w:val="20"/>
          <w:szCs w:val="20"/>
          <w:bdr w:val="none" w:sz="0" w:space="0" w:color="auto" w:frame="1"/>
        </w:rPr>
        <w:t xml:space="preserve"> </w:t>
      </w:r>
      <w:r w:rsidRPr="00993CA9">
        <w:rPr>
          <w:rFonts w:ascii="Consolas" w:eastAsia="Times New Roman" w:hAnsi="Consolas" w:cs="Courier New"/>
          <w:color w:val="40A070"/>
          <w:spacing w:val="3"/>
          <w:sz w:val="20"/>
          <w:szCs w:val="20"/>
          <w:bdr w:val="none" w:sz="0" w:space="0" w:color="auto" w:frame="1"/>
        </w:rPr>
        <w:t>35</w:t>
      </w:r>
      <w:r w:rsidRPr="00993CA9">
        <w:rPr>
          <w:rFonts w:ascii="Consolas" w:eastAsia="Times New Roman" w:hAnsi="Consolas" w:cs="Courier New"/>
          <w:color w:val="333333"/>
          <w:spacing w:val="3"/>
          <w:sz w:val="20"/>
          <w:szCs w:val="20"/>
          <w:bdr w:val="none" w:sz="0" w:space="0" w:color="auto" w:frame="1"/>
        </w:rPr>
        <w:t>), (</w:t>
      </w:r>
      <w:r w:rsidRPr="00993CA9">
        <w:rPr>
          <w:rFonts w:ascii="Consolas" w:eastAsia="Times New Roman" w:hAnsi="Consolas" w:cs="Courier New"/>
          <w:color w:val="40A070"/>
          <w:spacing w:val="3"/>
          <w:sz w:val="20"/>
          <w:szCs w:val="20"/>
          <w:bdr w:val="none" w:sz="0" w:space="0" w:color="auto" w:frame="1"/>
        </w:rPr>
        <w:t>71</w:t>
      </w:r>
      <w:r w:rsidRPr="00993CA9">
        <w:rPr>
          <w:rFonts w:ascii="Consolas" w:eastAsia="Times New Roman" w:hAnsi="Consolas" w:cs="Courier New"/>
          <w:color w:val="333333"/>
          <w:spacing w:val="3"/>
          <w:sz w:val="20"/>
          <w:szCs w:val="20"/>
          <w:bdr w:val="none" w:sz="0" w:space="0" w:color="auto" w:frame="1"/>
        </w:rPr>
        <w:t xml:space="preserve"> </w:t>
      </w:r>
      <w:r w:rsidRPr="00993CA9">
        <w:rPr>
          <w:rFonts w:ascii="Consolas" w:eastAsia="Times New Roman" w:hAnsi="Consolas" w:cs="Courier New"/>
          <w:color w:val="4070A0"/>
          <w:spacing w:val="3"/>
          <w:sz w:val="20"/>
          <w:szCs w:val="20"/>
          <w:bdr w:val="none" w:sz="0" w:space="0" w:color="auto" w:frame="1"/>
        </w:rPr>
        <w:t>+</w:t>
      </w:r>
      <w:r w:rsidRPr="00993CA9">
        <w:rPr>
          <w:rFonts w:ascii="Consolas" w:eastAsia="Times New Roman" w:hAnsi="Consolas" w:cs="Courier New"/>
          <w:color w:val="333333"/>
          <w:spacing w:val="3"/>
          <w:sz w:val="20"/>
          <w:szCs w:val="20"/>
          <w:bdr w:val="none" w:sz="0" w:space="0" w:color="auto" w:frame="1"/>
        </w:rPr>
        <w:t xml:space="preserve"> </w:t>
      </w:r>
      <w:r w:rsidRPr="00993CA9">
        <w:rPr>
          <w:rFonts w:ascii="Consolas" w:eastAsia="Times New Roman" w:hAnsi="Consolas" w:cs="Courier New"/>
          <w:color w:val="40A070"/>
          <w:spacing w:val="3"/>
          <w:sz w:val="20"/>
          <w:szCs w:val="20"/>
          <w:bdr w:val="none" w:sz="0" w:space="0" w:color="auto" w:frame="1"/>
        </w:rPr>
        <w:t>32</w:t>
      </w:r>
      <w:r w:rsidRPr="00993CA9">
        <w:rPr>
          <w:rFonts w:ascii="Consolas" w:eastAsia="Times New Roman" w:hAnsi="Consolas" w:cs="Courier New"/>
          <w:color w:val="333333"/>
          <w:spacing w:val="3"/>
          <w:sz w:val="20"/>
          <w:szCs w:val="20"/>
          <w:bdr w:val="none" w:sz="0" w:space="0" w:color="auto" w:frame="1"/>
        </w:rPr>
        <w:t xml:space="preserve">))   </w:t>
      </w:r>
      <w:r w:rsidRPr="00993CA9">
        <w:rPr>
          <w:rFonts w:ascii="Consolas" w:eastAsia="Times New Roman" w:hAnsi="Consolas" w:cs="Courier New"/>
          <w:i/>
          <w:iCs/>
          <w:color w:val="60A0B0"/>
          <w:spacing w:val="3"/>
          <w:sz w:val="20"/>
          <w:szCs w:val="20"/>
          <w:bdr w:val="none" w:sz="0" w:space="0" w:color="auto" w:frame="1"/>
        </w:rPr>
        <w:t># creates a vector of total numbers</w:t>
      </w:r>
    </w:p>
    <w:p w14:paraId="0CC6F7EF"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color w:val="06287E"/>
          <w:spacing w:val="3"/>
          <w:sz w:val="20"/>
          <w:szCs w:val="20"/>
          <w:bdr w:val="none" w:sz="0" w:space="0" w:color="auto" w:frame="1"/>
        </w:rPr>
        <w:t>prop.test</w:t>
      </w:r>
      <w:r w:rsidRPr="00993CA9">
        <w:rPr>
          <w:rFonts w:ascii="Consolas" w:eastAsia="Times New Roman" w:hAnsi="Consolas" w:cs="Courier New"/>
          <w:color w:val="333333"/>
          <w:spacing w:val="3"/>
          <w:sz w:val="20"/>
          <w:szCs w:val="20"/>
          <w:bdr w:val="none" w:sz="0" w:space="0" w:color="auto" w:frame="1"/>
        </w:rPr>
        <w:t xml:space="preserve">(buy, total)                 </w:t>
      </w:r>
      <w:r w:rsidRPr="00993CA9">
        <w:rPr>
          <w:rFonts w:ascii="Consolas" w:eastAsia="Times New Roman" w:hAnsi="Consolas" w:cs="Courier New"/>
          <w:i/>
          <w:iCs/>
          <w:color w:val="60A0B0"/>
          <w:spacing w:val="3"/>
          <w:sz w:val="20"/>
          <w:szCs w:val="20"/>
          <w:bdr w:val="none" w:sz="0" w:space="0" w:color="auto" w:frame="1"/>
        </w:rPr>
        <w:t># perform the test</w:t>
      </w:r>
    </w:p>
    <w:p w14:paraId="48223C74"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i/>
          <w:iCs/>
          <w:color w:val="BA2121"/>
          <w:spacing w:val="3"/>
          <w:sz w:val="20"/>
          <w:szCs w:val="20"/>
          <w:bdr w:val="none" w:sz="0" w:space="0" w:color="auto" w:frame="1"/>
        </w:rPr>
        <w:t xml:space="preserve">## </w:t>
      </w:r>
    </w:p>
    <w:p w14:paraId="6476038F"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i/>
          <w:iCs/>
          <w:color w:val="BA2121"/>
          <w:spacing w:val="3"/>
          <w:sz w:val="20"/>
          <w:szCs w:val="20"/>
          <w:bdr w:val="none" w:sz="0" w:space="0" w:color="auto" w:frame="1"/>
        </w:rPr>
        <w:t>##  2-sample test for equality of proportions with continuity correction</w:t>
      </w:r>
    </w:p>
    <w:p w14:paraId="1E73617D"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i/>
          <w:iCs/>
          <w:color w:val="BA2121"/>
          <w:spacing w:val="3"/>
          <w:sz w:val="20"/>
          <w:szCs w:val="20"/>
          <w:bdr w:val="none" w:sz="0" w:space="0" w:color="auto" w:frame="1"/>
        </w:rPr>
        <w:t xml:space="preserve">## </w:t>
      </w:r>
    </w:p>
    <w:p w14:paraId="4B6FB866"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i/>
          <w:iCs/>
          <w:color w:val="BA2121"/>
          <w:spacing w:val="3"/>
          <w:sz w:val="20"/>
          <w:szCs w:val="20"/>
          <w:bdr w:val="none" w:sz="0" w:space="0" w:color="auto" w:frame="1"/>
        </w:rPr>
        <w:t>## data:  buy out of total</w:t>
      </w:r>
    </w:p>
    <w:p w14:paraId="1801FF8B"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i/>
          <w:iCs/>
          <w:color w:val="BA2121"/>
          <w:spacing w:val="3"/>
          <w:sz w:val="20"/>
          <w:szCs w:val="20"/>
          <w:bdr w:val="none" w:sz="0" w:space="0" w:color="auto" w:frame="1"/>
        </w:rPr>
        <w:t>## X-squared = 2.598, df = 1, p-value = 0.107</w:t>
      </w:r>
    </w:p>
    <w:p w14:paraId="1FB52CD9"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i/>
          <w:iCs/>
          <w:color w:val="BA2121"/>
          <w:spacing w:val="3"/>
          <w:sz w:val="20"/>
          <w:szCs w:val="20"/>
          <w:bdr w:val="none" w:sz="0" w:space="0" w:color="auto" w:frame="1"/>
        </w:rPr>
        <w:t>## alternative hypothesis: two.sided</w:t>
      </w:r>
    </w:p>
    <w:p w14:paraId="048640E6"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i/>
          <w:iCs/>
          <w:color w:val="BA2121"/>
          <w:spacing w:val="3"/>
          <w:sz w:val="20"/>
          <w:szCs w:val="20"/>
          <w:bdr w:val="none" w:sz="0" w:space="0" w:color="auto" w:frame="1"/>
        </w:rPr>
        <w:t>## 95 percent confidence interval:</w:t>
      </w:r>
    </w:p>
    <w:p w14:paraId="2D7476A5"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i/>
          <w:iCs/>
          <w:color w:val="BA2121"/>
          <w:spacing w:val="3"/>
          <w:sz w:val="20"/>
          <w:szCs w:val="20"/>
          <w:bdr w:val="none" w:sz="0" w:space="0" w:color="auto" w:frame="1"/>
        </w:rPr>
        <w:t>##  -0.27865200  0.02501122</w:t>
      </w:r>
    </w:p>
    <w:p w14:paraId="67F86F88"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i/>
          <w:iCs/>
          <w:color w:val="BA2121"/>
          <w:spacing w:val="3"/>
          <w:sz w:val="20"/>
          <w:szCs w:val="20"/>
          <w:bdr w:val="none" w:sz="0" w:space="0" w:color="auto" w:frame="1"/>
        </w:rPr>
        <w:t>## sample estimates:</w:t>
      </w:r>
    </w:p>
    <w:p w14:paraId="40DB9B35"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993CA9">
        <w:rPr>
          <w:rFonts w:ascii="Consolas" w:eastAsia="Times New Roman" w:hAnsi="Consolas" w:cs="Courier New"/>
          <w:i/>
          <w:iCs/>
          <w:color w:val="BA2121"/>
          <w:spacing w:val="3"/>
          <w:sz w:val="20"/>
          <w:szCs w:val="20"/>
          <w:bdr w:val="none" w:sz="0" w:space="0" w:color="auto" w:frame="1"/>
        </w:rPr>
        <w:t xml:space="preserve">##    prop 1    prop 2 </w:t>
      </w:r>
    </w:p>
    <w:p w14:paraId="43DE222F" w14:textId="77777777" w:rsidR="00993CA9" w:rsidRPr="00993CA9" w:rsidRDefault="00993CA9" w:rsidP="00993CA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993CA9">
        <w:rPr>
          <w:rFonts w:ascii="Consolas" w:eastAsia="Times New Roman" w:hAnsi="Consolas" w:cs="Courier New"/>
          <w:i/>
          <w:iCs/>
          <w:color w:val="BA2121"/>
          <w:spacing w:val="3"/>
          <w:sz w:val="20"/>
          <w:szCs w:val="20"/>
          <w:bdr w:val="none" w:sz="0" w:space="0" w:color="auto" w:frame="1"/>
        </w:rPr>
        <w:t>## 0.5625000 0.6893204</w:t>
      </w:r>
    </w:p>
    <w:p w14:paraId="7D9AECC5" w14:textId="77777777" w:rsidR="00F43619" w:rsidRDefault="00F43619" w:rsidP="000D4C55"/>
    <w:p w14:paraId="37FCF4D6" w14:textId="777E7E62" w:rsidR="0023675D" w:rsidRDefault="0023675D" w:rsidP="005367A0">
      <w:pPr>
        <w:shd w:val="clear" w:color="auto" w:fill="FFFFFF"/>
        <w:spacing w:after="0" w:line="240" w:lineRule="auto"/>
        <w:rPr>
          <w:rFonts w:ascii="Helvetica" w:eastAsia="Times New Roman" w:hAnsi="Helvetica" w:cs="Helvetica"/>
          <w:b/>
          <w:bCs/>
          <w:color w:val="333333"/>
          <w:spacing w:val="3"/>
          <w:sz w:val="24"/>
          <w:szCs w:val="24"/>
        </w:rPr>
      </w:pPr>
      <w:r>
        <w:rPr>
          <w:rFonts w:ascii="Helvetica" w:eastAsia="Times New Roman" w:hAnsi="Helvetica" w:cs="Helvetica"/>
          <w:b/>
          <w:bCs/>
          <w:color w:val="333333"/>
          <w:spacing w:val="3"/>
          <w:sz w:val="24"/>
          <w:szCs w:val="24"/>
        </w:rPr>
        <w:t>Proportion</w:t>
      </w:r>
    </w:p>
    <w:p w14:paraId="7B15FCC7" w14:textId="172D17F6" w:rsidR="00251E98" w:rsidRDefault="00973850" w:rsidP="005367A0">
      <w:pPr>
        <w:shd w:val="clear" w:color="auto" w:fill="FFFFFF"/>
        <w:spacing w:after="0" w:line="240" w:lineRule="auto"/>
        <w:rPr>
          <w:rFonts w:ascii="Helvetica" w:eastAsia="Times New Roman" w:hAnsi="Helvetica" w:cs="Helvetica"/>
          <w:b/>
          <w:bCs/>
          <w:color w:val="333333"/>
          <w:spacing w:val="3"/>
          <w:sz w:val="24"/>
          <w:szCs w:val="24"/>
        </w:rPr>
      </w:pPr>
      <w:r w:rsidRPr="00973850">
        <w:rPr>
          <w:rFonts w:ascii="Helvetica" w:eastAsia="Times New Roman" w:hAnsi="Helvetica" w:cs="Helvetica"/>
          <w:b/>
          <w:bCs/>
          <w:color w:val="333333"/>
          <w:spacing w:val="3"/>
          <w:sz w:val="24"/>
          <w:szCs w:val="24"/>
        </w:rPr>
        <w:t>p</w:t>
      </w:r>
      <w:r w:rsidR="00251E98" w:rsidRPr="00973850">
        <w:rPr>
          <w:rFonts w:ascii="Helvetica" w:eastAsia="Times New Roman" w:hAnsi="Helvetica" w:cs="Helvetica"/>
          <w:b/>
          <w:bCs/>
          <w:color w:val="333333"/>
          <w:spacing w:val="3"/>
          <w:sz w:val="24"/>
          <w:szCs w:val="24"/>
        </w:rPr>
        <w:t>r</w:t>
      </w:r>
      <w:r w:rsidR="00991132" w:rsidRPr="00973850">
        <w:rPr>
          <w:rFonts w:ascii="Helvetica" w:eastAsia="Times New Roman" w:hAnsi="Helvetica" w:cs="Helvetica"/>
          <w:b/>
          <w:bCs/>
          <w:color w:val="333333"/>
          <w:spacing w:val="3"/>
          <w:sz w:val="24"/>
          <w:szCs w:val="24"/>
        </w:rPr>
        <w:t>op.test(</w:t>
      </w:r>
      <w:r w:rsidR="00912CA2">
        <w:rPr>
          <w:rFonts w:ascii="Helvetica" w:eastAsia="Times New Roman" w:hAnsi="Helvetica" w:cs="Helvetica"/>
          <w:b/>
          <w:bCs/>
          <w:color w:val="333333"/>
          <w:spacing w:val="3"/>
          <w:sz w:val="24"/>
          <w:szCs w:val="24"/>
        </w:rPr>
        <w:t>Q</w:t>
      </w:r>
      <w:r w:rsidR="0098767B">
        <w:rPr>
          <w:rFonts w:ascii="Helvetica" w:eastAsia="Times New Roman" w:hAnsi="Helvetica" w:cs="Helvetica"/>
          <w:b/>
          <w:bCs/>
          <w:color w:val="333333"/>
          <w:spacing w:val="3"/>
          <w:sz w:val="24"/>
          <w:szCs w:val="24"/>
        </w:rPr>
        <w:t>ty</w:t>
      </w:r>
      <w:r w:rsidR="00A60E31">
        <w:rPr>
          <w:rFonts w:ascii="Helvetica" w:eastAsia="Times New Roman" w:hAnsi="Helvetica" w:cs="Helvetica"/>
          <w:b/>
          <w:bCs/>
          <w:color w:val="333333"/>
          <w:spacing w:val="3"/>
          <w:sz w:val="24"/>
          <w:szCs w:val="24"/>
        </w:rPr>
        <w:t>brooklyn</w:t>
      </w:r>
      <w:r w:rsidR="00991132" w:rsidRPr="00973850">
        <w:rPr>
          <w:rFonts w:ascii="Helvetica" w:eastAsia="Times New Roman" w:hAnsi="Helvetica" w:cs="Helvetica"/>
          <w:b/>
          <w:bCs/>
          <w:color w:val="333333"/>
          <w:spacing w:val="3"/>
          <w:sz w:val="24"/>
          <w:szCs w:val="24"/>
        </w:rPr>
        <w:t xml:space="preserve">, </w:t>
      </w:r>
      <w:r w:rsidR="00912CA2">
        <w:rPr>
          <w:rFonts w:ascii="Helvetica" w:eastAsia="Times New Roman" w:hAnsi="Helvetica" w:cs="Helvetica"/>
          <w:b/>
          <w:bCs/>
          <w:color w:val="333333"/>
          <w:spacing w:val="3"/>
          <w:sz w:val="24"/>
          <w:szCs w:val="24"/>
        </w:rPr>
        <w:t>Q</w:t>
      </w:r>
      <w:r w:rsidR="0098767B">
        <w:rPr>
          <w:rFonts w:ascii="Helvetica" w:eastAsia="Times New Roman" w:hAnsi="Helvetica" w:cs="Helvetica"/>
          <w:b/>
          <w:bCs/>
          <w:color w:val="333333"/>
          <w:spacing w:val="3"/>
          <w:sz w:val="24"/>
          <w:szCs w:val="24"/>
        </w:rPr>
        <w:t>ty</w:t>
      </w:r>
      <w:r w:rsidR="00A60E31">
        <w:rPr>
          <w:rFonts w:ascii="Helvetica" w:eastAsia="Times New Roman" w:hAnsi="Helvetica" w:cs="Helvetica"/>
          <w:b/>
          <w:bCs/>
          <w:color w:val="333333"/>
          <w:spacing w:val="3"/>
          <w:sz w:val="24"/>
          <w:szCs w:val="24"/>
        </w:rPr>
        <w:t>all</w:t>
      </w:r>
      <w:r w:rsidR="00991132" w:rsidRPr="00973850">
        <w:rPr>
          <w:rFonts w:ascii="Helvetica" w:eastAsia="Times New Roman" w:hAnsi="Helvetica" w:cs="Helvetica"/>
          <w:b/>
          <w:bCs/>
          <w:color w:val="333333"/>
          <w:spacing w:val="3"/>
          <w:sz w:val="24"/>
          <w:szCs w:val="24"/>
        </w:rPr>
        <w:t>, p=0.40, alternative</w:t>
      </w:r>
      <w:r w:rsidR="00816F57" w:rsidRPr="00973850">
        <w:rPr>
          <w:rFonts w:ascii="Helvetica" w:eastAsia="Times New Roman" w:hAnsi="Helvetica" w:cs="Helvetica"/>
          <w:b/>
          <w:bCs/>
          <w:color w:val="333333"/>
          <w:spacing w:val="3"/>
          <w:sz w:val="24"/>
          <w:szCs w:val="24"/>
        </w:rPr>
        <w:t>=”two.sided”, conf.level=0.95)</w:t>
      </w:r>
    </w:p>
    <w:p w14:paraId="475773E9" w14:textId="77777777" w:rsidR="0023675D" w:rsidRDefault="0023675D" w:rsidP="005367A0">
      <w:pPr>
        <w:shd w:val="clear" w:color="auto" w:fill="FFFFFF"/>
        <w:spacing w:after="0" w:line="240" w:lineRule="auto"/>
        <w:rPr>
          <w:rFonts w:ascii="Helvetica" w:eastAsia="Times New Roman" w:hAnsi="Helvetica" w:cs="Helvetica"/>
          <w:b/>
          <w:bCs/>
          <w:color w:val="333333"/>
          <w:spacing w:val="3"/>
          <w:sz w:val="24"/>
          <w:szCs w:val="24"/>
        </w:rPr>
      </w:pPr>
    </w:p>
    <w:p w14:paraId="73BA3EDD" w14:textId="3CA9B428" w:rsidR="0023675D" w:rsidRDefault="0023675D" w:rsidP="005367A0">
      <w:pPr>
        <w:shd w:val="clear" w:color="auto" w:fill="FFFFFF"/>
        <w:spacing w:after="0" w:line="240" w:lineRule="auto"/>
        <w:rPr>
          <w:rFonts w:ascii="Helvetica" w:eastAsia="Times New Roman" w:hAnsi="Helvetica" w:cs="Helvetica"/>
          <w:b/>
          <w:bCs/>
          <w:color w:val="333333"/>
          <w:spacing w:val="3"/>
          <w:sz w:val="24"/>
          <w:szCs w:val="24"/>
        </w:rPr>
      </w:pPr>
      <w:r>
        <w:rPr>
          <w:rFonts w:ascii="Helvetica" w:eastAsia="Times New Roman" w:hAnsi="Helvetica" w:cs="Helvetica"/>
          <w:b/>
          <w:bCs/>
          <w:color w:val="333333"/>
          <w:spacing w:val="3"/>
          <w:sz w:val="24"/>
          <w:szCs w:val="24"/>
        </w:rPr>
        <w:t>Mean</w:t>
      </w:r>
    </w:p>
    <w:p w14:paraId="5DB376FC" w14:textId="573473C3" w:rsidR="00912CA2" w:rsidRDefault="00A940A9" w:rsidP="005367A0">
      <w:pPr>
        <w:shd w:val="clear" w:color="auto" w:fill="FFFFFF"/>
        <w:spacing w:after="0" w:line="240" w:lineRule="auto"/>
        <w:rPr>
          <w:rFonts w:ascii="Helvetica" w:eastAsia="Times New Roman" w:hAnsi="Helvetica" w:cs="Helvetica"/>
          <w:b/>
          <w:bCs/>
          <w:color w:val="333333"/>
          <w:spacing w:val="3"/>
          <w:sz w:val="24"/>
          <w:szCs w:val="24"/>
        </w:rPr>
      </w:pPr>
      <w:r>
        <w:rPr>
          <w:rFonts w:ascii="Helvetica" w:eastAsia="Times New Roman" w:hAnsi="Helvetica" w:cs="Helvetica"/>
          <w:b/>
          <w:bCs/>
          <w:color w:val="333333"/>
          <w:spacing w:val="3"/>
          <w:sz w:val="24"/>
          <w:szCs w:val="24"/>
        </w:rPr>
        <w:t>t.test(</w:t>
      </w:r>
      <w:r w:rsidR="00FD2157">
        <w:rPr>
          <w:rFonts w:ascii="Helvetica" w:eastAsia="Times New Roman" w:hAnsi="Helvetica" w:cs="Helvetica"/>
          <w:b/>
          <w:bCs/>
          <w:color w:val="333333"/>
          <w:spacing w:val="3"/>
          <w:sz w:val="24"/>
          <w:szCs w:val="24"/>
        </w:rPr>
        <w:t>Airbnb$price, mu =150, alternative = “greater”, conf.level =0.95)</w:t>
      </w:r>
    </w:p>
    <w:p w14:paraId="43D2F79A" w14:textId="77777777" w:rsidR="00EA4CA2" w:rsidRDefault="00EA4CA2" w:rsidP="005367A0">
      <w:pPr>
        <w:shd w:val="clear" w:color="auto" w:fill="FFFFFF"/>
        <w:spacing w:after="0" w:line="240" w:lineRule="auto"/>
        <w:rPr>
          <w:rFonts w:ascii="Helvetica" w:eastAsia="Times New Roman" w:hAnsi="Helvetica" w:cs="Helvetica"/>
          <w:b/>
          <w:bCs/>
          <w:color w:val="333333"/>
          <w:spacing w:val="3"/>
          <w:sz w:val="24"/>
          <w:szCs w:val="24"/>
        </w:rPr>
      </w:pPr>
    </w:p>
    <w:p w14:paraId="18957F7A" w14:textId="62ADAD08" w:rsidR="00EA4CA2" w:rsidRPr="0013637D" w:rsidRDefault="00EA4CA2" w:rsidP="005367A0">
      <w:pPr>
        <w:shd w:val="clear" w:color="auto" w:fill="FFFFFF"/>
        <w:spacing w:after="0" w:line="240" w:lineRule="auto"/>
        <w:rPr>
          <w:rFonts w:ascii="Helvetica" w:eastAsia="Times New Roman" w:hAnsi="Helvetica" w:cs="Helvetica"/>
          <w:b/>
          <w:bCs/>
          <w:color w:val="FF0000"/>
          <w:spacing w:val="3"/>
          <w:sz w:val="24"/>
          <w:szCs w:val="24"/>
        </w:rPr>
      </w:pPr>
      <w:r w:rsidRPr="0013637D">
        <w:rPr>
          <w:rFonts w:ascii="Helvetica" w:eastAsia="Times New Roman" w:hAnsi="Helvetica" w:cs="Helvetica"/>
          <w:b/>
          <w:bCs/>
          <w:color w:val="FF0000"/>
          <w:spacing w:val="3"/>
          <w:sz w:val="24"/>
          <w:szCs w:val="24"/>
        </w:rPr>
        <w:t>reject the null Hypothesis is p</w:t>
      </w:r>
      <w:r w:rsidR="00CC432D" w:rsidRPr="0013637D">
        <w:rPr>
          <w:rFonts w:ascii="Helvetica" w:eastAsia="Times New Roman" w:hAnsi="Helvetica" w:cs="Helvetica"/>
          <w:b/>
          <w:bCs/>
          <w:color w:val="FF0000"/>
          <w:spacing w:val="3"/>
          <w:sz w:val="24"/>
          <w:szCs w:val="24"/>
        </w:rPr>
        <w:t>-value &lt; 0.05</w:t>
      </w:r>
    </w:p>
    <w:p w14:paraId="133F7651" w14:textId="6B732A1C" w:rsidR="0013637D" w:rsidRDefault="0013637D" w:rsidP="005367A0">
      <w:pPr>
        <w:shd w:val="clear" w:color="auto" w:fill="FFFFFF"/>
        <w:spacing w:after="0" w:line="240" w:lineRule="auto"/>
        <w:rPr>
          <w:rFonts w:ascii="Helvetica" w:eastAsia="Times New Roman" w:hAnsi="Helvetica" w:cs="Helvetica"/>
          <w:b/>
          <w:bCs/>
          <w:color w:val="333333"/>
          <w:spacing w:val="3"/>
          <w:sz w:val="24"/>
          <w:szCs w:val="24"/>
        </w:rPr>
      </w:pPr>
    </w:p>
    <w:p w14:paraId="34C1B4D1" w14:textId="6FB07573" w:rsidR="0013637D" w:rsidRDefault="0013637D" w:rsidP="005367A0">
      <w:pPr>
        <w:shd w:val="clear" w:color="auto" w:fill="FFFFFF"/>
        <w:spacing w:after="0" w:line="240" w:lineRule="auto"/>
        <w:rPr>
          <w:rFonts w:ascii="Helvetica" w:eastAsia="Times New Roman" w:hAnsi="Helvetica" w:cs="Helvetica"/>
          <w:b/>
          <w:bCs/>
          <w:color w:val="333333"/>
          <w:spacing w:val="3"/>
          <w:sz w:val="24"/>
          <w:szCs w:val="24"/>
        </w:rPr>
      </w:pPr>
      <w:r>
        <w:rPr>
          <w:rFonts w:ascii="Helvetica" w:eastAsia="Times New Roman" w:hAnsi="Helvetica" w:cs="Helvetica"/>
          <w:b/>
          <w:bCs/>
          <w:color w:val="333333"/>
          <w:spacing w:val="3"/>
          <w:sz w:val="24"/>
          <w:szCs w:val="24"/>
        </w:rPr>
        <w:t>Confidence Interval</w:t>
      </w:r>
    </w:p>
    <w:p w14:paraId="32811617" w14:textId="7F92C4A3" w:rsidR="0013637D" w:rsidRDefault="0013637D" w:rsidP="005367A0">
      <w:pPr>
        <w:shd w:val="clear" w:color="auto" w:fill="FFFFFF"/>
        <w:spacing w:after="0" w:line="240" w:lineRule="auto"/>
        <w:rPr>
          <w:rFonts w:ascii="Helvetica" w:eastAsia="Times New Roman" w:hAnsi="Helvetica" w:cs="Helvetica"/>
          <w:b/>
          <w:bCs/>
          <w:color w:val="333333"/>
          <w:spacing w:val="3"/>
          <w:sz w:val="24"/>
          <w:szCs w:val="24"/>
        </w:rPr>
      </w:pPr>
      <w:r>
        <w:rPr>
          <w:rFonts w:ascii="Helvetica" w:eastAsia="Times New Roman" w:hAnsi="Helvetica" w:cs="Helvetica"/>
          <w:b/>
          <w:bCs/>
          <w:color w:val="333333"/>
          <w:spacing w:val="3"/>
          <w:sz w:val="24"/>
          <w:szCs w:val="24"/>
        </w:rPr>
        <w:t>t.test(</w:t>
      </w:r>
      <w:r w:rsidR="005536DC">
        <w:rPr>
          <w:rFonts w:ascii="Helvetica" w:eastAsia="Times New Roman" w:hAnsi="Helvetica" w:cs="Helvetica"/>
          <w:b/>
          <w:bCs/>
          <w:color w:val="333333"/>
          <w:spacing w:val="3"/>
          <w:sz w:val="24"/>
          <w:szCs w:val="24"/>
        </w:rPr>
        <w:t>Airbnb$price, conf.level =0.95)</w:t>
      </w:r>
      <w:r w:rsidR="00087145">
        <w:rPr>
          <w:rFonts w:ascii="Helvetica" w:eastAsia="Times New Roman" w:hAnsi="Helvetica" w:cs="Helvetica"/>
          <w:b/>
          <w:bCs/>
          <w:color w:val="333333"/>
          <w:spacing w:val="3"/>
          <w:sz w:val="24"/>
          <w:szCs w:val="24"/>
        </w:rPr>
        <w:t xml:space="preserve">  used to calculate the CI only</w:t>
      </w:r>
    </w:p>
    <w:p w14:paraId="09C7A88F" w14:textId="77777777" w:rsidR="005536DC" w:rsidRDefault="005536DC" w:rsidP="005367A0">
      <w:pPr>
        <w:shd w:val="clear" w:color="auto" w:fill="FFFFFF"/>
        <w:spacing w:after="0" w:line="240" w:lineRule="auto"/>
        <w:rPr>
          <w:rFonts w:ascii="Helvetica" w:eastAsia="Times New Roman" w:hAnsi="Helvetica" w:cs="Helvetica"/>
          <w:b/>
          <w:bCs/>
          <w:color w:val="333333"/>
          <w:spacing w:val="3"/>
          <w:sz w:val="24"/>
          <w:szCs w:val="24"/>
        </w:rPr>
      </w:pPr>
    </w:p>
    <w:p w14:paraId="4B38A106" w14:textId="77777777" w:rsidR="00CC432D" w:rsidRPr="00973850" w:rsidRDefault="00CC432D" w:rsidP="005367A0">
      <w:pPr>
        <w:shd w:val="clear" w:color="auto" w:fill="FFFFFF"/>
        <w:spacing w:after="0" w:line="240" w:lineRule="auto"/>
        <w:rPr>
          <w:rFonts w:ascii="Helvetica" w:eastAsia="Times New Roman" w:hAnsi="Helvetica" w:cs="Helvetica"/>
          <w:b/>
          <w:bCs/>
          <w:color w:val="333333"/>
          <w:spacing w:val="3"/>
          <w:sz w:val="24"/>
          <w:szCs w:val="24"/>
        </w:rPr>
      </w:pPr>
    </w:p>
    <w:p w14:paraId="3998EF55" w14:textId="77777777" w:rsidR="00251E98" w:rsidRDefault="00251E98" w:rsidP="005367A0">
      <w:pPr>
        <w:shd w:val="clear" w:color="auto" w:fill="FFFFFF"/>
        <w:spacing w:after="0" w:line="240" w:lineRule="auto"/>
        <w:rPr>
          <w:rFonts w:ascii="Helvetica" w:eastAsia="Times New Roman" w:hAnsi="Helvetica" w:cs="Helvetica"/>
          <w:color w:val="333333"/>
          <w:spacing w:val="3"/>
          <w:sz w:val="24"/>
          <w:szCs w:val="24"/>
        </w:rPr>
      </w:pPr>
    </w:p>
    <w:p w14:paraId="32303997" w14:textId="6C39A904" w:rsidR="005367A0" w:rsidRPr="005367A0" w:rsidRDefault="005367A0" w:rsidP="005367A0">
      <w:pPr>
        <w:shd w:val="clear" w:color="auto" w:fill="FFFFFF"/>
        <w:spacing w:after="0" w:line="240" w:lineRule="auto"/>
        <w:rPr>
          <w:rFonts w:ascii="Helvetica" w:eastAsia="Times New Roman" w:hAnsi="Helvetica" w:cs="Helvetica"/>
          <w:color w:val="333333"/>
          <w:spacing w:val="3"/>
          <w:sz w:val="24"/>
          <w:szCs w:val="24"/>
        </w:rPr>
      </w:pPr>
      <w:r w:rsidRPr="005367A0">
        <w:rPr>
          <w:rFonts w:ascii="Helvetica" w:eastAsia="Times New Roman" w:hAnsi="Helvetica" w:cs="Helvetica"/>
          <w:color w:val="333333"/>
          <w:spacing w:val="3"/>
          <w:sz w:val="24"/>
          <w:szCs w:val="24"/>
        </w:rPr>
        <w:t>You can then perform a Chi-square test to test whether the number of cat owners buying the cat food is independent of the advertising campaign using the </w:t>
      </w:r>
      <w:r w:rsidRPr="005367A0">
        <w:rPr>
          <w:rFonts w:ascii="Consolas" w:eastAsia="Times New Roman" w:hAnsi="Consolas" w:cs="Courier New"/>
          <w:color w:val="333333"/>
          <w:spacing w:val="3"/>
          <w:sz w:val="20"/>
          <w:szCs w:val="20"/>
          <w:bdr w:val="none" w:sz="0" w:space="0" w:color="auto" w:frame="1"/>
          <w:shd w:val="clear" w:color="auto" w:fill="F7F7F7"/>
        </w:rPr>
        <w:t>chisq.test()</w:t>
      </w:r>
      <w:r w:rsidRPr="005367A0">
        <w:rPr>
          <w:rFonts w:ascii="Helvetica" w:eastAsia="Times New Roman" w:hAnsi="Helvetica" w:cs="Helvetica"/>
          <w:color w:val="333333"/>
          <w:spacing w:val="3"/>
          <w:sz w:val="24"/>
          <w:szCs w:val="24"/>
        </w:rPr>
        <w:t> function. In this example the only argument is our matrix of counts.</w:t>
      </w:r>
    </w:p>
    <w:p w14:paraId="7F1E1744" w14:textId="77777777" w:rsidR="005367A0" w:rsidRPr="005367A0" w:rsidRDefault="005367A0" w:rsidP="005367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333333"/>
          <w:spacing w:val="3"/>
          <w:sz w:val="24"/>
          <w:szCs w:val="24"/>
        </w:rPr>
      </w:pPr>
      <w:r w:rsidRPr="005367A0">
        <w:rPr>
          <w:rFonts w:ascii="Consolas" w:eastAsia="Times New Roman" w:hAnsi="Consolas" w:cs="Courier New"/>
          <w:b/>
          <w:bCs/>
          <w:color w:val="06287E"/>
          <w:spacing w:val="3"/>
          <w:sz w:val="20"/>
          <w:szCs w:val="20"/>
          <w:bdr w:val="none" w:sz="0" w:space="0" w:color="auto" w:frame="1"/>
        </w:rPr>
        <w:t>chisq.test</w:t>
      </w:r>
      <w:r w:rsidRPr="005367A0">
        <w:rPr>
          <w:rFonts w:ascii="Consolas" w:eastAsia="Times New Roman" w:hAnsi="Consolas" w:cs="Courier New"/>
          <w:b/>
          <w:bCs/>
          <w:color w:val="333333"/>
          <w:spacing w:val="3"/>
          <w:sz w:val="20"/>
          <w:szCs w:val="20"/>
          <w:bdr w:val="none" w:sz="0" w:space="0" w:color="auto" w:frame="1"/>
        </w:rPr>
        <w:t>(buyers)</w:t>
      </w:r>
    </w:p>
    <w:p w14:paraId="5142DFA9" w14:textId="77777777" w:rsidR="005367A0" w:rsidRDefault="005367A0" w:rsidP="000D4C55"/>
    <w:p w14:paraId="07A273C0" w14:textId="34829A31" w:rsidR="005C1478" w:rsidRDefault="005C1478" w:rsidP="000D4C55">
      <w:pPr>
        <w:rPr>
          <w:color w:val="FF0000"/>
        </w:rPr>
      </w:pPr>
      <w:r w:rsidRPr="005C1478">
        <w:rPr>
          <w:color w:val="FF0000"/>
        </w:rPr>
        <w:t>Correlation</w:t>
      </w:r>
    </w:p>
    <w:p w14:paraId="2D683AC7" w14:textId="77777777" w:rsidR="00633341" w:rsidRPr="00633341" w:rsidRDefault="00633341" w:rsidP="006333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33333"/>
          <w:spacing w:val="3"/>
          <w:sz w:val="20"/>
          <w:szCs w:val="20"/>
          <w:bdr w:val="none" w:sz="0" w:space="0" w:color="auto" w:frame="1"/>
        </w:rPr>
      </w:pPr>
      <w:r w:rsidRPr="00633341">
        <w:rPr>
          <w:rFonts w:ascii="Consolas" w:eastAsia="Times New Roman" w:hAnsi="Consolas" w:cs="Courier New"/>
          <w:b/>
          <w:bCs/>
          <w:color w:val="06287E"/>
          <w:spacing w:val="3"/>
          <w:sz w:val="20"/>
          <w:szCs w:val="20"/>
          <w:bdr w:val="none" w:sz="0" w:space="0" w:color="auto" w:frame="1"/>
        </w:rPr>
        <w:t>cor</w:t>
      </w:r>
      <w:r w:rsidRPr="00633341">
        <w:rPr>
          <w:rFonts w:ascii="Consolas" w:eastAsia="Times New Roman" w:hAnsi="Consolas" w:cs="Courier New"/>
          <w:b/>
          <w:bCs/>
          <w:color w:val="333333"/>
          <w:spacing w:val="3"/>
          <w:sz w:val="20"/>
          <w:szCs w:val="20"/>
          <w:bdr w:val="none" w:sz="0" w:space="0" w:color="auto" w:frame="1"/>
        </w:rPr>
        <w:t xml:space="preserve">(trees, </w:t>
      </w:r>
      <w:r w:rsidRPr="00633341">
        <w:rPr>
          <w:rFonts w:ascii="Consolas" w:eastAsia="Times New Roman" w:hAnsi="Consolas" w:cs="Courier New"/>
          <w:b/>
          <w:bCs/>
          <w:color w:val="7D9029"/>
          <w:spacing w:val="3"/>
          <w:sz w:val="20"/>
          <w:szCs w:val="20"/>
          <w:bdr w:val="none" w:sz="0" w:space="0" w:color="auto" w:frame="1"/>
        </w:rPr>
        <w:t>use =</w:t>
      </w:r>
      <w:r w:rsidRPr="00633341">
        <w:rPr>
          <w:rFonts w:ascii="Consolas" w:eastAsia="Times New Roman" w:hAnsi="Consolas" w:cs="Courier New"/>
          <w:b/>
          <w:bCs/>
          <w:color w:val="333333"/>
          <w:spacing w:val="3"/>
          <w:sz w:val="20"/>
          <w:szCs w:val="20"/>
          <w:bdr w:val="none" w:sz="0" w:space="0" w:color="auto" w:frame="1"/>
        </w:rPr>
        <w:t xml:space="preserve"> </w:t>
      </w:r>
      <w:r w:rsidRPr="00633341">
        <w:rPr>
          <w:rFonts w:ascii="Consolas" w:eastAsia="Times New Roman" w:hAnsi="Consolas" w:cs="Courier New"/>
          <w:b/>
          <w:bCs/>
          <w:color w:val="4070A0"/>
          <w:spacing w:val="3"/>
          <w:sz w:val="20"/>
          <w:szCs w:val="20"/>
          <w:bdr w:val="none" w:sz="0" w:space="0" w:color="auto" w:frame="1"/>
        </w:rPr>
        <w:t>"complete.obs"</w:t>
      </w:r>
      <w:r w:rsidRPr="00633341">
        <w:rPr>
          <w:rFonts w:ascii="Consolas" w:eastAsia="Times New Roman" w:hAnsi="Consolas" w:cs="Courier New"/>
          <w:b/>
          <w:bCs/>
          <w:color w:val="333333"/>
          <w:spacing w:val="3"/>
          <w:sz w:val="20"/>
          <w:szCs w:val="20"/>
          <w:bdr w:val="none" w:sz="0" w:space="0" w:color="auto" w:frame="1"/>
        </w:rPr>
        <w:t>)</w:t>
      </w:r>
    </w:p>
    <w:p w14:paraId="12A3B72B" w14:textId="77777777" w:rsidR="00633341" w:rsidRPr="00633341" w:rsidRDefault="00633341" w:rsidP="006333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33341">
        <w:rPr>
          <w:rFonts w:ascii="Consolas" w:eastAsia="Times New Roman" w:hAnsi="Consolas" w:cs="Courier New"/>
          <w:i/>
          <w:iCs/>
          <w:color w:val="BA2121"/>
          <w:spacing w:val="3"/>
          <w:sz w:val="20"/>
          <w:szCs w:val="20"/>
          <w:bdr w:val="none" w:sz="0" w:space="0" w:color="auto" w:frame="1"/>
        </w:rPr>
        <w:t>##            Girth    Height    Volume</w:t>
      </w:r>
    </w:p>
    <w:p w14:paraId="2DB69C0D" w14:textId="77777777" w:rsidR="00633341" w:rsidRPr="00633341" w:rsidRDefault="00633341" w:rsidP="006333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33341">
        <w:rPr>
          <w:rFonts w:ascii="Consolas" w:eastAsia="Times New Roman" w:hAnsi="Consolas" w:cs="Courier New"/>
          <w:i/>
          <w:iCs/>
          <w:color w:val="BA2121"/>
          <w:spacing w:val="3"/>
          <w:sz w:val="20"/>
          <w:szCs w:val="20"/>
          <w:bdr w:val="none" w:sz="0" w:space="0" w:color="auto" w:frame="1"/>
        </w:rPr>
        <w:t>## Girth  1.0000000 0.5192801 0.9671194</w:t>
      </w:r>
    </w:p>
    <w:p w14:paraId="518D77BD" w14:textId="77777777" w:rsidR="00633341" w:rsidRPr="00633341" w:rsidRDefault="00633341" w:rsidP="006333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633341">
        <w:rPr>
          <w:rFonts w:ascii="Consolas" w:eastAsia="Times New Roman" w:hAnsi="Consolas" w:cs="Courier New"/>
          <w:i/>
          <w:iCs/>
          <w:color w:val="BA2121"/>
          <w:spacing w:val="3"/>
          <w:sz w:val="20"/>
          <w:szCs w:val="20"/>
          <w:bdr w:val="none" w:sz="0" w:space="0" w:color="auto" w:frame="1"/>
        </w:rPr>
        <w:t>## Height 0.5192801 1.0000000 0.5982497</w:t>
      </w:r>
    </w:p>
    <w:p w14:paraId="3B375F68" w14:textId="77777777" w:rsidR="00633341" w:rsidRPr="00633341" w:rsidRDefault="00633341" w:rsidP="006333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633341">
        <w:rPr>
          <w:rFonts w:ascii="Consolas" w:eastAsia="Times New Roman" w:hAnsi="Consolas" w:cs="Courier New"/>
          <w:i/>
          <w:iCs/>
          <w:color w:val="BA2121"/>
          <w:spacing w:val="3"/>
          <w:sz w:val="20"/>
          <w:szCs w:val="20"/>
          <w:bdr w:val="none" w:sz="0" w:space="0" w:color="auto" w:frame="1"/>
        </w:rPr>
        <w:t>## Volume 0.9671194 0.5982497 1.000000</w:t>
      </w:r>
    </w:p>
    <w:p w14:paraId="7D8DD5C8" w14:textId="77777777" w:rsidR="005C1478" w:rsidRDefault="005C1478" w:rsidP="000D4C55">
      <w:pPr>
        <w:rPr>
          <w:color w:val="FF0000"/>
        </w:rPr>
      </w:pPr>
    </w:p>
    <w:p w14:paraId="646FC0BC" w14:textId="77777777" w:rsidR="0093548D" w:rsidRPr="0093548D" w:rsidRDefault="0093548D" w:rsidP="0093548D">
      <w:pPr>
        <w:shd w:val="clear" w:color="auto" w:fill="FFFFFF"/>
        <w:spacing w:after="0" w:line="240" w:lineRule="auto"/>
        <w:rPr>
          <w:rFonts w:ascii="Helvetica" w:eastAsia="Times New Roman" w:hAnsi="Helvetica" w:cs="Helvetica"/>
          <w:color w:val="333333"/>
          <w:spacing w:val="3"/>
          <w:sz w:val="24"/>
          <w:szCs w:val="24"/>
        </w:rPr>
      </w:pPr>
      <w:r w:rsidRPr="0093548D">
        <w:rPr>
          <w:rFonts w:ascii="Helvetica" w:eastAsia="Times New Roman" w:hAnsi="Helvetica" w:cs="Helvetica"/>
          <w:color w:val="333333"/>
          <w:spacing w:val="3"/>
          <w:sz w:val="24"/>
          <w:szCs w:val="24"/>
        </w:rPr>
        <w:t>The function </w:t>
      </w:r>
      <w:r w:rsidRPr="0093548D">
        <w:rPr>
          <w:rFonts w:ascii="Consolas" w:eastAsia="Times New Roman" w:hAnsi="Consolas" w:cs="Courier New"/>
          <w:color w:val="333333"/>
          <w:spacing w:val="3"/>
          <w:sz w:val="20"/>
          <w:szCs w:val="20"/>
          <w:bdr w:val="none" w:sz="0" w:space="0" w:color="auto" w:frame="1"/>
          <w:shd w:val="clear" w:color="auto" w:fill="F7F7F7"/>
        </w:rPr>
        <w:t>cor()</w:t>
      </w:r>
      <w:r w:rsidRPr="0093548D">
        <w:rPr>
          <w:rFonts w:ascii="Helvetica" w:eastAsia="Times New Roman" w:hAnsi="Helvetica" w:cs="Helvetica"/>
          <w:color w:val="333333"/>
          <w:spacing w:val="3"/>
          <w:sz w:val="24"/>
          <w:szCs w:val="24"/>
        </w:rPr>
        <w:t> will return the correlation coefficient of two variables, but gives no indication whether the coefficient is significantly different from zero. To do this you need to use the function </w:t>
      </w:r>
      <w:r w:rsidRPr="0093548D">
        <w:rPr>
          <w:rFonts w:ascii="Consolas" w:eastAsia="Times New Roman" w:hAnsi="Consolas" w:cs="Courier New"/>
          <w:color w:val="333333"/>
          <w:spacing w:val="3"/>
          <w:sz w:val="20"/>
          <w:szCs w:val="20"/>
          <w:bdr w:val="none" w:sz="0" w:space="0" w:color="auto" w:frame="1"/>
          <w:shd w:val="clear" w:color="auto" w:fill="F7F7F7"/>
        </w:rPr>
        <w:t>cor.test()</w:t>
      </w:r>
      <w:r w:rsidRPr="0093548D">
        <w:rPr>
          <w:rFonts w:ascii="Helvetica" w:eastAsia="Times New Roman" w:hAnsi="Helvetica" w:cs="Helvetica"/>
          <w:color w:val="333333"/>
          <w:spacing w:val="3"/>
          <w:sz w:val="24"/>
          <w:szCs w:val="24"/>
        </w:rPr>
        <w:t>.</w:t>
      </w:r>
    </w:p>
    <w:p w14:paraId="2E41DD97" w14:textId="77777777" w:rsidR="0093548D" w:rsidRPr="0093548D" w:rsidRDefault="0093548D" w:rsidP="009354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333333"/>
          <w:spacing w:val="3"/>
          <w:sz w:val="24"/>
          <w:szCs w:val="24"/>
        </w:rPr>
      </w:pPr>
      <w:r w:rsidRPr="0093548D">
        <w:rPr>
          <w:rFonts w:ascii="Consolas" w:eastAsia="Times New Roman" w:hAnsi="Consolas" w:cs="Courier New"/>
          <w:b/>
          <w:bCs/>
          <w:color w:val="06287E"/>
          <w:spacing w:val="3"/>
          <w:sz w:val="20"/>
          <w:szCs w:val="20"/>
          <w:bdr w:val="none" w:sz="0" w:space="0" w:color="auto" w:frame="1"/>
        </w:rPr>
        <w:t>cor.test</w:t>
      </w:r>
      <w:r w:rsidRPr="0093548D">
        <w:rPr>
          <w:rFonts w:ascii="Consolas" w:eastAsia="Times New Roman" w:hAnsi="Consolas" w:cs="Courier New"/>
          <w:b/>
          <w:bCs/>
          <w:color w:val="333333"/>
          <w:spacing w:val="3"/>
          <w:sz w:val="20"/>
          <w:szCs w:val="20"/>
          <w:bdr w:val="none" w:sz="0" w:space="0" w:color="auto" w:frame="1"/>
        </w:rPr>
        <w:t>(trees</w:t>
      </w:r>
      <w:r w:rsidRPr="0093548D">
        <w:rPr>
          <w:rFonts w:ascii="Consolas" w:eastAsia="Times New Roman" w:hAnsi="Consolas" w:cs="Courier New"/>
          <w:b/>
          <w:bCs/>
          <w:color w:val="4070A0"/>
          <w:spacing w:val="3"/>
          <w:sz w:val="20"/>
          <w:szCs w:val="20"/>
          <w:bdr w:val="none" w:sz="0" w:space="0" w:color="auto" w:frame="1"/>
        </w:rPr>
        <w:t>$</w:t>
      </w:r>
      <w:r w:rsidRPr="0093548D">
        <w:rPr>
          <w:rFonts w:ascii="Consolas" w:eastAsia="Times New Roman" w:hAnsi="Consolas" w:cs="Courier New"/>
          <w:b/>
          <w:bCs/>
          <w:color w:val="333333"/>
          <w:spacing w:val="3"/>
          <w:sz w:val="20"/>
          <w:szCs w:val="20"/>
          <w:bdr w:val="none" w:sz="0" w:space="0" w:color="auto" w:frame="1"/>
        </w:rPr>
        <w:t>Height, trees</w:t>
      </w:r>
      <w:r w:rsidRPr="0093548D">
        <w:rPr>
          <w:rFonts w:ascii="Consolas" w:eastAsia="Times New Roman" w:hAnsi="Consolas" w:cs="Courier New"/>
          <w:b/>
          <w:bCs/>
          <w:color w:val="4070A0"/>
          <w:spacing w:val="3"/>
          <w:sz w:val="20"/>
          <w:szCs w:val="20"/>
          <w:bdr w:val="none" w:sz="0" w:space="0" w:color="auto" w:frame="1"/>
        </w:rPr>
        <w:t>$</w:t>
      </w:r>
      <w:r w:rsidRPr="0093548D">
        <w:rPr>
          <w:rFonts w:ascii="Consolas" w:eastAsia="Times New Roman" w:hAnsi="Consolas" w:cs="Courier New"/>
          <w:b/>
          <w:bCs/>
          <w:color w:val="333333"/>
          <w:spacing w:val="3"/>
          <w:sz w:val="20"/>
          <w:szCs w:val="20"/>
          <w:bdr w:val="none" w:sz="0" w:space="0" w:color="auto" w:frame="1"/>
        </w:rPr>
        <w:t>Volume)</w:t>
      </w:r>
    </w:p>
    <w:p w14:paraId="302CB582" w14:textId="77777777" w:rsidR="00633341" w:rsidRDefault="00633341" w:rsidP="000D4C55">
      <w:pPr>
        <w:rPr>
          <w:color w:val="FF0000"/>
        </w:rPr>
      </w:pPr>
    </w:p>
    <w:p w14:paraId="538ED848" w14:textId="77777777" w:rsidR="004461C1" w:rsidRPr="004461C1" w:rsidRDefault="004461C1" w:rsidP="004461C1">
      <w:pPr>
        <w:shd w:val="clear" w:color="auto" w:fill="FFFFFF"/>
        <w:spacing w:after="0" w:line="240" w:lineRule="auto"/>
        <w:rPr>
          <w:rFonts w:ascii="Helvetica" w:eastAsia="Times New Roman" w:hAnsi="Helvetica" w:cs="Helvetica"/>
          <w:color w:val="333333"/>
          <w:spacing w:val="3"/>
          <w:sz w:val="24"/>
          <w:szCs w:val="24"/>
        </w:rPr>
      </w:pPr>
      <w:r w:rsidRPr="004461C1">
        <w:rPr>
          <w:rFonts w:ascii="Helvetica" w:eastAsia="Times New Roman" w:hAnsi="Helvetica" w:cs="Helvetica"/>
          <w:color w:val="333333"/>
          <w:spacing w:val="3"/>
          <w:sz w:val="24"/>
          <w:szCs w:val="24"/>
        </w:rPr>
        <w:t>Two non-parametric equivalents to Pearson correlation are available within the </w:t>
      </w:r>
      <w:r w:rsidRPr="004461C1">
        <w:rPr>
          <w:rFonts w:ascii="Consolas" w:eastAsia="Times New Roman" w:hAnsi="Consolas" w:cs="Courier New"/>
          <w:color w:val="333333"/>
          <w:spacing w:val="3"/>
          <w:sz w:val="20"/>
          <w:szCs w:val="20"/>
          <w:bdr w:val="none" w:sz="0" w:space="0" w:color="auto" w:frame="1"/>
          <w:shd w:val="clear" w:color="auto" w:fill="F7F7F7"/>
        </w:rPr>
        <w:t>cor.test()</w:t>
      </w:r>
      <w:r w:rsidRPr="004461C1">
        <w:rPr>
          <w:rFonts w:ascii="Helvetica" w:eastAsia="Times New Roman" w:hAnsi="Helvetica" w:cs="Helvetica"/>
          <w:color w:val="333333"/>
          <w:spacing w:val="3"/>
          <w:sz w:val="24"/>
          <w:szCs w:val="24"/>
        </w:rPr>
        <w:t> function; Spearman’s rank and Kendall’s tau coefficient. To use either of these simply include the argument </w:t>
      </w:r>
      <w:r w:rsidRPr="004461C1">
        <w:rPr>
          <w:rFonts w:ascii="Consolas" w:eastAsia="Times New Roman" w:hAnsi="Consolas" w:cs="Courier New"/>
          <w:color w:val="333333"/>
          <w:spacing w:val="3"/>
          <w:sz w:val="20"/>
          <w:szCs w:val="20"/>
          <w:bdr w:val="none" w:sz="0" w:space="0" w:color="auto" w:frame="1"/>
          <w:shd w:val="clear" w:color="auto" w:fill="F7F7F7"/>
        </w:rPr>
        <w:t>method = "spearman"</w:t>
      </w:r>
      <w:r w:rsidRPr="004461C1">
        <w:rPr>
          <w:rFonts w:ascii="Helvetica" w:eastAsia="Times New Roman" w:hAnsi="Helvetica" w:cs="Helvetica"/>
          <w:color w:val="333333"/>
          <w:spacing w:val="3"/>
          <w:sz w:val="24"/>
          <w:szCs w:val="24"/>
        </w:rPr>
        <w:t> or </w:t>
      </w:r>
      <w:r w:rsidRPr="004461C1">
        <w:rPr>
          <w:rFonts w:ascii="Consolas" w:eastAsia="Times New Roman" w:hAnsi="Consolas" w:cs="Courier New"/>
          <w:color w:val="333333"/>
          <w:spacing w:val="3"/>
          <w:sz w:val="20"/>
          <w:szCs w:val="20"/>
          <w:bdr w:val="none" w:sz="0" w:space="0" w:color="auto" w:frame="1"/>
          <w:shd w:val="clear" w:color="auto" w:fill="F7F7F7"/>
        </w:rPr>
        <w:t>method = "kendall"</w:t>
      </w:r>
      <w:r w:rsidRPr="004461C1">
        <w:rPr>
          <w:rFonts w:ascii="Helvetica" w:eastAsia="Times New Roman" w:hAnsi="Helvetica" w:cs="Helvetica"/>
          <w:color w:val="333333"/>
          <w:spacing w:val="3"/>
          <w:sz w:val="24"/>
          <w:szCs w:val="24"/>
        </w:rPr>
        <w:t> depending on the test you wish to use. For example</w:t>
      </w:r>
    </w:p>
    <w:p w14:paraId="2A0C3523" w14:textId="77777777" w:rsidR="004461C1" w:rsidRPr="004461C1" w:rsidRDefault="004461C1" w:rsidP="004461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333333"/>
          <w:spacing w:val="3"/>
          <w:sz w:val="24"/>
          <w:szCs w:val="24"/>
        </w:rPr>
      </w:pPr>
      <w:r w:rsidRPr="004461C1">
        <w:rPr>
          <w:rFonts w:ascii="Consolas" w:eastAsia="Times New Roman" w:hAnsi="Consolas" w:cs="Courier New"/>
          <w:b/>
          <w:bCs/>
          <w:color w:val="06287E"/>
          <w:spacing w:val="3"/>
          <w:sz w:val="20"/>
          <w:szCs w:val="20"/>
          <w:bdr w:val="none" w:sz="0" w:space="0" w:color="auto" w:frame="1"/>
        </w:rPr>
        <w:t>cor.test</w:t>
      </w:r>
      <w:r w:rsidRPr="004461C1">
        <w:rPr>
          <w:rFonts w:ascii="Consolas" w:eastAsia="Times New Roman" w:hAnsi="Consolas" w:cs="Courier New"/>
          <w:b/>
          <w:bCs/>
          <w:color w:val="333333"/>
          <w:spacing w:val="3"/>
          <w:sz w:val="20"/>
          <w:szCs w:val="20"/>
          <w:bdr w:val="none" w:sz="0" w:space="0" w:color="auto" w:frame="1"/>
        </w:rPr>
        <w:t>(trees</w:t>
      </w:r>
      <w:r w:rsidRPr="004461C1">
        <w:rPr>
          <w:rFonts w:ascii="Consolas" w:eastAsia="Times New Roman" w:hAnsi="Consolas" w:cs="Courier New"/>
          <w:b/>
          <w:bCs/>
          <w:color w:val="4070A0"/>
          <w:spacing w:val="3"/>
          <w:sz w:val="20"/>
          <w:szCs w:val="20"/>
          <w:bdr w:val="none" w:sz="0" w:space="0" w:color="auto" w:frame="1"/>
        </w:rPr>
        <w:t>$</w:t>
      </w:r>
      <w:r w:rsidRPr="004461C1">
        <w:rPr>
          <w:rFonts w:ascii="Consolas" w:eastAsia="Times New Roman" w:hAnsi="Consolas" w:cs="Courier New"/>
          <w:b/>
          <w:bCs/>
          <w:color w:val="333333"/>
          <w:spacing w:val="3"/>
          <w:sz w:val="20"/>
          <w:szCs w:val="20"/>
          <w:bdr w:val="none" w:sz="0" w:space="0" w:color="auto" w:frame="1"/>
        </w:rPr>
        <w:t>Height, trees</w:t>
      </w:r>
      <w:r w:rsidRPr="004461C1">
        <w:rPr>
          <w:rFonts w:ascii="Consolas" w:eastAsia="Times New Roman" w:hAnsi="Consolas" w:cs="Courier New"/>
          <w:b/>
          <w:bCs/>
          <w:color w:val="4070A0"/>
          <w:spacing w:val="3"/>
          <w:sz w:val="20"/>
          <w:szCs w:val="20"/>
          <w:bdr w:val="none" w:sz="0" w:space="0" w:color="auto" w:frame="1"/>
        </w:rPr>
        <w:t>$</w:t>
      </w:r>
      <w:r w:rsidRPr="004461C1">
        <w:rPr>
          <w:rFonts w:ascii="Consolas" w:eastAsia="Times New Roman" w:hAnsi="Consolas" w:cs="Courier New"/>
          <w:b/>
          <w:bCs/>
          <w:color w:val="333333"/>
          <w:spacing w:val="3"/>
          <w:sz w:val="20"/>
          <w:szCs w:val="20"/>
          <w:bdr w:val="none" w:sz="0" w:space="0" w:color="auto" w:frame="1"/>
        </w:rPr>
        <w:t xml:space="preserve">Volume, </w:t>
      </w:r>
      <w:r w:rsidRPr="004461C1">
        <w:rPr>
          <w:rFonts w:ascii="Consolas" w:eastAsia="Times New Roman" w:hAnsi="Consolas" w:cs="Courier New"/>
          <w:b/>
          <w:bCs/>
          <w:color w:val="7D9029"/>
          <w:spacing w:val="3"/>
          <w:sz w:val="20"/>
          <w:szCs w:val="20"/>
          <w:bdr w:val="none" w:sz="0" w:space="0" w:color="auto" w:frame="1"/>
        </w:rPr>
        <w:t>method =</w:t>
      </w:r>
      <w:r w:rsidRPr="004461C1">
        <w:rPr>
          <w:rFonts w:ascii="Consolas" w:eastAsia="Times New Roman" w:hAnsi="Consolas" w:cs="Courier New"/>
          <w:b/>
          <w:bCs/>
          <w:color w:val="333333"/>
          <w:spacing w:val="3"/>
          <w:sz w:val="20"/>
          <w:szCs w:val="20"/>
          <w:bdr w:val="none" w:sz="0" w:space="0" w:color="auto" w:frame="1"/>
        </w:rPr>
        <w:t xml:space="preserve"> </w:t>
      </w:r>
      <w:r w:rsidRPr="004461C1">
        <w:rPr>
          <w:rFonts w:ascii="Consolas" w:eastAsia="Times New Roman" w:hAnsi="Consolas" w:cs="Courier New"/>
          <w:b/>
          <w:bCs/>
          <w:color w:val="4070A0"/>
          <w:spacing w:val="3"/>
          <w:sz w:val="20"/>
          <w:szCs w:val="20"/>
          <w:bdr w:val="none" w:sz="0" w:space="0" w:color="auto" w:frame="1"/>
        </w:rPr>
        <w:t>"spearman"</w:t>
      </w:r>
      <w:r w:rsidRPr="004461C1">
        <w:rPr>
          <w:rFonts w:ascii="Consolas" w:eastAsia="Times New Roman" w:hAnsi="Consolas" w:cs="Courier New"/>
          <w:b/>
          <w:bCs/>
          <w:color w:val="333333"/>
          <w:spacing w:val="3"/>
          <w:sz w:val="20"/>
          <w:szCs w:val="20"/>
          <w:bdr w:val="none" w:sz="0" w:space="0" w:color="auto" w:frame="1"/>
        </w:rPr>
        <w:t>)</w:t>
      </w:r>
    </w:p>
    <w:p w14:paraId="6FE26A95" w14:textId="77777777" w:rsidR="004461C1" w:rsidRDefault="004461C1" w:rsidP="000D4C55">
      <w:pPr>
        <w:rPr>
          <w:color w:val="FF0000"/>
        </w:rPr>
      </w:pPr>
    </w:p>
    <w:p w14:paraId="6592884E" w14:textId="7FBDAE3A" w:rsidR="00C21723" w:rsidRDefault="00C21723" w:rsidP="000D4C55">
      <w:pPr>
        <w:rPr>
          <w:color w:val="FF0000"/>
        </w:rPr>
      </w:pPr>
      <w:r w:rsidRPr="00C21723">
        <w:rPr>
          <w:color w:val="FF0000"/>
        </w:rPr>
        <w:t>POINT ESTIMATES AND SAMPLING VARIABILITY</w:t>
      </w:r>
    </w:p>
    <w:p w14:paraId="0CE0E6BF" w14:textId="77777777" w:rsidR="00BC102E" w:rsidRDefault="00BC102E" w:rsidP="00BC102E">
      <w:pPr>
        <w:autoSpaceDE w:val="0"/>
        <w:autoSpaceDN w:val="0"/>
        <w:adjustRightInd w:val="0"/>
        <w:spacing w:after="0" w:line="240" w:lineRule="auto"/>
        <w:rPr>
          <w:rFonts w:ascii="CMTT10" w:hAnsi="CMTT10" w:cs="CMTT10"/>
          <w:sz w:val="20"/>
          <w:szCs w:val="20"/>
        </w:rPr>
      </w:pPr>
      <w:r>
        <w:rPr>
          <w:rFonts w:ascii="CMTT10" w:hAnsi="CMTT10" w:cs="CMTT10"/>
          <w:sz w:val="20"/>
          <w:szCs w:val="20"/>
        </w:rPr>
        <w:t># 1. Create a set of 250 million entries, where 88% of them are "support"</w:t>
      </w:r>
    </w:p>
    <w:p w14:paraId="2B00F40C" w14:textId="77777777" w:rsidR="00BC102E" w:rsidRDefault="00BC102E" w:rsidP="00BC102E">
      <w:pPr>
        <w:autoSpaceDE w:val="0"/>
        <w:autoSpaceDN w:val="0"/>
        <w:adjustRightInd w:val="0"/>
        <w:spacing w:after="0" w:line="240" w:lineRule="auto"/>
        <w:rPr>
          <w:rFonts w:ascii="CMTT10" w:hAnsi="CMTT10" w:cs="CMTT10"/>
          <w:sz w:val="20"/>
          <w:szCs w:val="20"/>
        </w:rPr>
      </w:pPr>
      <w:r>
        <w:rPr>
          <w:rFonts w:ascii="CMTT10" w:hAnsi="CMTT10" w:cs="CMTT10"/>
          <w:sz w:val="20"/>
          <w:szCs w:val="20"/>
        </w:rPr>
        <w:t># and 12% are "not".</w:t>
      </w:r>
    </w:p>
    <w:p w14:paraId="5E9F2ED9" w14:textId="77777777" w:rsidR="00BC102E" w:rsidRDefault="00BC102E" w:rsidP="00BC102E">
      <w:pPr>
        <w:autoSpaceDE w:val="0"/>
        <w:autoSpaceDN w:val="0"/>
        <w:adjustRightInd w:val="0"/>
        <w:spacing w:after="0" w:line="240" w:lineRule="auto"/>
        <w:rPr>
          <w:rFonts w:ascii="CMTT10" w:hAnsi="CMTT10" w:cs="CMTT10"/>
          <w:sz w:val="20"/>
          <w:szCs w:val="20"/>
        </w:rPr>
      </w:pPr>
      <w:r>
        <w:rPr>
          <w:rFonts w:ascii="CMTT10" w:hAnsi="CMTT10" w:cs="CMTT10"/>
          <w:sz w:val="20"/>
          <w:szCs w:val="20"/>
        </w:rPr>
        <w:t>pop size &lt;- 250000000</w:t>
      </w:r>
    </w:p>
    <w:p w14:paraId="1BD52768" w14:textId="77777777" w:rsidR="00BC102E" w:rsidRDefault="00BC102E" w:rsidP="00BC102E">
      <w:pPr>
        <w:autoSpaceDE w:val="0"/>
        <w:autoSpaceDN w:val="0"/>
        <w:adjustRightInd w:val="0"/>
        <w:spacing w:after="0" w:line="240" w:lineRule="auto"/>
        <w:rPr>
          <w:rFonts w:ascii="CMTT10" w:hAnsi="CMTT10" w:cs="CMTT10"/>
          <w:sz w:val="20"/>
          <w:szCs w:val="20"/>
        </w:rPr>
      </w:pPr>
      <w:r>
        <w:rPr>
          <w:rFonts w:ascii="CMTT10" w:hAnsi="CMTT10" w:cs="CMTT10"/>
          <w:sz w:val="20"/>
          <w:szCs w:val="20"/>
        </w:rPr>
        <w:t>possible entries &lt;- c(rep("support", 0.88 * pop size), rep("not", 0.12 * pop size))</w:t>
      </w:r>
    </w:p>
    <w:p w14:paraId="5B557BD3" w14:textId="77777777" w:rsidR="00BC102E" w:rsidRDefault="00BC102E" w:rsidP="00BC102E">
      <w:pPr>
        <w:autoSpaceDE w:val="0"/>
        <w:autoSpaceDN w:val="0"/>
        <w:adjustRightInd w:val="0"/>
        <w:spacing w:after="0" w:line="240" w:lineRule="auto"/>
        <w:rPr>
          <w:rFonts w:ascii="CMTT10" w:hAnsi="CMTT10" w:cs="CMTT10"/>
          <w:sz w:val="20"/>
          <w:szCs w:val="20"/>
        </w:rPr>
      </w:pPr>
      <w:r>
        <w:rPr>
          <w:rFonts w:ascii="CMTT10" w:hAnsi="CMTT10" w:cs="CMTT10"/>
          <w:sz w:val="20"/>
          <w:szCs w:val="20"/>
        </w:rPr>
        <w:t># 2. Sample 1000 entries without replacement.</w:t>
      </w:r>
    </w:p>
    <w:p w14:paraId="797C2C95" w14:textId="77777777" w:rsidR="00BC102E" w:rsidRDefault="00BC102E" w:rsidP="00BC102E">
      <w:pPr>
        <w:autoSpaceDE w:val="0"/>
        <w:autoSpaceDN w:val="0"/>
        <w:adjustRightInd w:val="0"/>
        <w:spacing w:after="0" w:line="240" w:lineRule="auto"/>
        <w:rPr>
          <w:rFonts w:ascii="CMTT10" w:hAnsi="CMTT10" w:cs="CMTT10"/>
          <w:sz w:val="20"/>
          <w:szCs w:val="20"/>
        </w:rPr>
      </w:pPr>
      <w:r>
        <w:rPr>
          <w:rFonts w:ascii="CMTT10" w:hAnsi="CMTT10" w:cs="CMTT10"/>
          <w:sz w:val="20"/>
          <w:szCs w:val="20"/>
        </w:rPr>
        <w:t>sampled entries &lt;- sample(possible entries, size = 1000)</w:t>
      </w:r>
    </w:p>
    <w:p w14:paraId="2BC755A7" w14:textId="77777777" w:rsidR="00BC102E" w:rsidRDefault="00BC102E" w:rsidP="00BC102E">
      <w:pPr>
        <w:autoSpaceDE w:val="0"/>
        <w:autoSpaceDN w:val="0"/>
        <w:adjustRightInd w:val="0"/>
        <w:spacing w:after="0" w:line="240" w:lineRule="auto"/>
        <w:rPr>
          <w:rFonts w:ascii="CMTT10" w:hAnsi="CMTT10" w:cs="CMTT10"/>
          <w:sz w:val="20"/>
          <w:szCs w:val="20"/>
        </w:rPr>
      </w:pPr>
      <w:r>
        <w:rPr>
          <w:rFonts w:ascii="CMTT10" w:hAnsi="CMTT10" w:cs="CMTT10"/>
          <w:sz w:val="20"/>
          <w:szCs w:val="20"/>
        </w:rPr>
        <w:t># 3. Compute p-hat: count the number that are "support", then divide by</w:t>
      </w:r>
    </w:p>
    <w:p w14:paraId="192DB585" w14:textId="77777777" w:rsidR="00BC102E" w:rsidRDefault="00BC102E" w:rsidP="00BC102E">
      <w:pPr>
        <w:autoSpaceDE w:val="0"/>
        <w:autoSpaceDN w:val="0"/>
        <w:adjustRightInd w:val="0"/>
        <w:spacing w:after="0" w:line="240" w:lineRule="auto"/>
        <w:rPr>
          <w:rFonts w:ascii="CMTT10" w:hAnsi="CMTT10" w:cs="CMTT10"/>
          <w:sz w:val="20"/>
          <w:szCs w:val="20"/>
        </w:rPr>
      </w:pPr>
      <w:r>
        <w:rPr>
          <w:rFonts w:ascii="CMTT10" w:hAnsi="CMTT10" w:cs="CMTT10"/>
          <w:sz w:val="20"/>
          <w:szCs w:val="20"/>
        </w:rPr>
        <w:t># the sample size.</w:t>
      </w:r>
    </w:p>
    <w:p w14:paraId="67DA0187" w14:textId="09997E98" w:rsidR="00BC102E" w:rsidRDefault="00BC102E" w:rsidP="00BC102E">
      <w:pPr>
        <w:rPr>
          <w:rFonts w:ascii="CMTT10" w:hAnsi="CMTT10" w:cs="CMTT10"/>
          <w:sz w:val="20"/>
          <w:szCs w:val="20"/>
        </w:rPr>
      </w:pPr>
      <w:r>
        <w:rPr>
          <w:rFonts w:ascii="CMTT10" w:hAnsi="CMTT10" w:cs="CMTT10"/>
          <w:sz w:val="20"/>
          <w:szCs w:val="20"/>
        </w:rPr>
        <w:t>sum(sampled entries == "support") / 1000</w:t>
      </w:r>
    </w:p>
    <w:p w14:paraId="69E9AF63" w14:textId="77777777" w:rsidR="00BC102E" w:rsidRDefault="00BC102E" w:rsidP="00BC102E">
      <w:pPr>
        <w:rPr>
          <w:color w:val="FF0000"/>
        </w:rPr>
      </w:pPr>
    </w:p>
    <w:p w14:paraId="4F2A3DD0" w14:textId="77777777" w:rsidR="007A5ADA" w:rsidRDefault="007A5ADA" w:rsidP="00BB77EA">
      <w:pPr>
        <w:rPr>
          <w:color w:val="FF0000"/>
        </w:rPr>
      </w:pPr>
    </w:p>
    <w:p w14:paraId="09BE086C" w14:textId="77777777" w:rsidR="00D8706C" w:rsidRDefault="007A5ADA" w:rsidP="00BB77EA">
      <w:pPr>
        <w:rPr>
          <w:color w:val="FF0000"/>
        </w:rPr>
      </w:pPr>
      <w:r w:rsidRPr="00D8706C">
        <w:rPr>
          <w:color w:val="FF0000"/>
          <w:highlight w:val="yellow"/>
        </w:rPr>
        <w:t>Git</w:t>
      </w:r>
    </w:p>
    <w:p w14:paraId="5B394C0A" w14:textId="797C255C" w:rsidR="007A5ADA" w:rsidRDefault="00D8706C" w:rsidP="00BB77EA">
      <w:pPr>
        <w:rPr>
          <w:color w:val="FF0000"/>
        </w:rPr>
      </w:pPr>
      <w:r w:rsidRPr="00D8706C">
        <w:rPr>
          <w:color w:val="FF0000"/>
        </w:rPr>
        <w:t>git config --global user.name "Daniel Lachaud"</w:t>
      </w:r>
    </w:p>
    <w:p w14:paraId="34E5EF75" w14:textId="34FC6817" w:rsidR="00243FC8" w:rsidRDefault="00D8706C" w:rsidP="00BB77EA">
      <w:pPr>
        <w:rPr>
          <w:color w:val="FF0000"/>
        </w:rPr>
      </w:pPr>
      <w:r w:rsidRPr="00D8706C">
        <w:rPr>
          <w:color w:val="FF0000"/>
        </w:rPr>
        <w:t xml:space="preserve">git config --global user.email </w:t>
      </w:r>
      <w:hyperlink r:id="rId16" w:history="1">
        <w:r w:rsidR="00243FC8" w:rsidRPr="008F5DAC">
          <w:rPr>
            <w:rStyle w:val="Hyperlink"/>
          </w:rPr>
          <w:t>dlachaud@gmail.com</w:t>
        </w:r>
      </w:hyperlink>
    </w:p>
    <w:p w14:paraId="28CCF41A" w14:textId="38368ECD" w:rsidR="00D8706C" w:rsidRDefault="00243FC8" w:rsidP="00BB77EA">
      <w:pPr>
        <w:rPr>
          <w:color w:val="FF0000"/>
        </w:rPr>
      </w:pPr>
      <w:r w:rsidRPr="00243FC8">
        <w:rPr>
          <w:color w:val="FF0000"/>
        </w:rPr>
        <w:t>git config --global -e</w:t>
      </w:r>
      <w:r w:rsidR="00D8706C">
        <w:rPr>
          <w:color w:val="FF0000"/>
        </w:rPr>
        <w:tab/>
      </w:r>
    </w:p>
    <w:p w14:paraId="2B9B7B30" w14:textId="068B4406" w:rsidR="00D82D03" w:rsidRDefault="00D918F1" w:rsidP="00BB77EA">
      <w:pPr>
        <w:rPr>
          <w:color w:val="FF0000"/>
        </w:rPr>
      </w:pPr>
      <w:r>
        <w:rPr>
          <w:color w:val="FF0000"/>
        </w:rPr>
        <w:t>mkdir foldername to create a new directory</w:t>
      </w:r>
    </w:p>
    <w:p w14:paraId="273316DB" w14:textId="56D4CBA6" w:rsidR="00D918F1" w:rsidRDefault="00D918F1" w:rsidP="00BB77EA">
      <w:pPr>
        <w:rPr>
          <w:color w:val="FF0000"/>
        </w:rPr>
      </w:pPr>
      <w:r>
        <w:rPr>
          <w:color w:val="FF0000"/>
        </w:rPr>
        <w:t>navigate to new directory</w:t>
      </w:r>
      <w:r w:rsidR="00854BBA">
        <w:rPr>
          <w:color w:val="FF0000"/>
        </w:rPr>
        <w:t xml:space="preserve"> and then</w:t>
      </w:r>
    </w:p>
    <w:p w14:paraId="4C60FD1B" w14:textId="2BB522F8" w:rsidR="00854BBA" w:rsidRDefault="00854BBA" w:rsidP="00BB77EA">
      <w:pPr>
        <w:rPr>
          <w:color w:val="FF0000"/>
        </w:rPr>
      </w:pPr>
      <w:r>
        <w:rPr>
          <w:color w:val="FF0000"/>
        </w:rPr>
        <w:t>git init</w:t>
      </w:r>
    </w:p>
    <w:p w14:paraId="445E2FE2" w14:textId="4D4FAF43" w:rsidR="00216B40" w:rsidRDefault="00622C59" w:rsidP="00BB77EA">
      <w:pPr>
        <w:rPr>
          <w:color w:val="FF0000"/>
        </w:rPr>
      </w:pPr>
      <w:r>
        <w:rPr>
          <w:color w:val="FF0000"/>
        </w:rPr>
        <w:lastRenderedPageBreak/>
        <w:t>-add file to directory.  With linux commands or simply use windows explorer</w:t>
      </w:r>
    </w:p>
    <w:p w14:paraId="72C05D35" w14:textId="6B8FAB7B" w:rsidR="00622C59" w:rsidRDefault="00622C59" w:rsidP="00BB77EA">
      <w:pPr>
        <w:rPr>
          <w:color w:val="FF0000"/>
        </w:rPr>
      </w:pPr>
      <w:r>
        <w:rPr>
          <w:color w:val="FF0000"/>
        </w:rPr>
        <w:t>-git</w:t>
      </w:r>
      <w:r w:rsidR="007A6D23">
        <w:rPr>
          <w:color w:val="FF0000"/>
        </w:rPr>
        <w:t xml:space="preserve"> status</w:t>
      </w:r>
    </w:p>
    <w:p w14:paraId="361D3BB3" w14:textId="012F5391" w:rsidR="007A6D23" w:rsidRDefault="007A6D23" w:rsidP="00BB77EA">
      <w:pPr>
        <w:rPr>
          <w:color w:val="FF0000"/>
        </w:rPr>
      </w:pPr>
      <w:r>
        <w:rPr>
          <w:color w:val="FF0000"/>
        </w:rPr>
        <w:t>-git add filename</w:t>
      </w:r>
      <w:r w:rsidR="00A566DA">
        <w:rPr>
          <w:color w:val="FF0000"/>
        </w:rPr>
        <w:t xml:space="preserve"> to add</w:t>
      </w:r>
      <w:r w:rsidR="005104F0">
        <w:rPr>
          <w:color w:val="FF0000"/>
        </w:rPr>
        <w:t xml:space="preserve"> file </w:t>
      </w:r>
      <w:r w:rsidR="00A566DA">
        <w:rPr>
          <w:color w:val="FF0000"/>
        </w:rPr>
        <w:t>to stage area</w:t>
      </w:r>
      <w:r w:rsidR="005104F0">
        <w:rPr>
          <w:color w:val="FF0000"/>
        </w:rPr>
        <w:t xml:space="preserve"> – necessary for all new files</w:t>
      </w:r>
    </w:p>
    <w:p w14:paraId="339FAA31" w14:textId="77DB08D5" w:rsidR="00623024" w:rsidRDefault="00623024" w:rsidP="00BB77EA">
      <w:pPr>
        <w:rPr>
          <w:color w:val="FF0000"/>
        </w:rPr>
      </w:pPr>
      <w:r>
        <w:rPr>
          <w:color w:val="FF0000"/>
        </w:rPr>
        <w:t>-git commit</w:t>
      </w:r>
      <w:r w:rsidR="006F3395">
        <w:rPr>
          <w:color w:val="FF0000"/>
        </w:rPr>
        <w:t xml:space="preserve"> -m “message of choice” </w:t>
      </w:r>
    </w:p>
    <w:p w14:paraId="6E5A1FBD" w14:textId="719E83B6" w:rsidR="006F3395" w:rsidRDefault="006F3395" w:rsidP="00BB77EA">
      <w:pPr>
        <w:rPr>
          <w:color w:val="FF0000"/>
        </w:rPr>
      </w:pPr>
      <w:r>
        <w:rPr>
          <w:color w:val="FF0000"/>
        </w:rPr>
        <w:t>-git rm filename</w:t>
      </w:r>
      <w:r w:rsidR="00586B46">
        <w:rPr>
          <w:color w:val="FF0000"/>
        </w:rPr>
        <w:t xml:space="preserve"> to remove file from both local and staging area</w:t>
      </w:r>
      <w:r w:rsidR="000B6802">
        <w:rPr>
          <w:color w:val="FF0000"/>
        </w:rPr>
        <w:t xml:space="preserve"> and then commit the changes with git commit</w:t>
      </w:r>
    </w:p>
    <w:p w14:paraId="1C8D5F1F" w14:textId="1B1E7359" w:rsidR="002D22BD" w:rsidRDefault="002D22BD" w:rsidP="00BB77EA">
      <w:pPr>
        <w:rPr>
          <w:color w:val="FF0000"/>
        </w:rPr>
      </w:pPr>
    </w:p>
    <w:p w14:paraId="4E9E93D8" w14:textId="77777777" w:rsidR="00854BBA" w:rsidRPr="005C1478" w:rsidRDefault="00854BBA" w:rsidP="00BB77EA">
      <w:pPr>
        <w:rPr>
          <w:color w:val="FF0000"/>
        </w:rPr>
      </w:pPr>
    </w:p>
    <w:sectPr w:rsidR="00854BBA" w:rsidRPr="005C1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5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96737"/>
    <w:multiLevelType w:val="hybridMultilevel"/>
    <w:tmpl w:val="555409EE"/>
    <w:lvl w:ilvl="0" w:tplc="56602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78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77"/>
    <w:rsid w:val="00024F8E"/>
    <w:rsid w:val="00033C3A"/>
    <w:rsid w:val="000360C1"/>
    <w:rsid w:val="00037F2F"/>
    <w:rsid w:val="00047594"/>
    <w:rsid w:val="00064BA3"/>
    <w:rsid w:val="00070BC5"/>
    <w:rsid w:val="00076FA9"/>
    <w:rsid w:val="00083C37"/>
    <w:rsid w:val="00085DC4"/>
    <w:rsid w:val="00087145"/>
    <w:rsid w:val="00091BEA"/>
    <w:rsid w:val="00096FBB"/>
    <w:rsid w:val="000A712E"/>
    <w:rsid w:val="000B0495"/>
    <w:rsid w:val="000B6802"/>
    <w:rsid w:val="000C0CE4"/>
    <w:rsid w:val="000C47B2"/>
    <w:rsid w:val="000D2775"/>
    <w:rsid w:val="000D4C55"/>
    <w:rsid w:val="0011568F"/>
    <w:rsid w:val="00115DF4"/>
    <w:rsid w:val="0011779B"/>
    <w:rsid w:val="00121010"/>
    <w:rsid w:val="00124DA2"/>
    <w:rsid w:val="0013637D"/>
    <w:rsid w:val="00136A82"/>
    <w:rsid w:val="00145A08"/>
    <w:rsid w:val="0014682D"/>
    <w:rsid w:val="00166E55"/>
    <w:rsid w:val="00174EC6"/>
    <w:rsid w:val="00193F48"/>
    <w:rsid w:val="001A074E"/>
    <w:rsid w:val="001A6454"/>
    <w:rsid w:val="001B620F"/>
    <w:rsid w:val="001B63BF"/>
    <w:rsid w:val="001C6ED4"/>
    <w:rsid w:val="001E44A6"/>
    <w:rsid w:val="001F2617"/>
    <w:rsid w:val="001F6CBD"/>
    <w:rsid w:val="00213ED2"/>
    <w:rsid w:val="00216B40"/>
    <w:rsid w:val="00233C46"/>
    <w:rsid w:val="0023675D"/>
    <w:rsid w:val="00243FC8"/>
    <w:rsid w:val="00247D76"/>
    <w:rsid w:val="00251E98"/>
    <w:rsid w:val="00255847"/>
    <w:rsid w:val="00265F62"/>
    <w:rsid w:val="0027044C"/>
    <w:rsid w:val="0029755F"/>
    <w:rsid w:val="0029799B"/>
    <w:rsid w:val="002B3474"/>
    <w:rsid w:val="002D22BD"/>
    <w:rsid w:val="002D2F1A"/>
    <w:rsid w:val="002D37BC"/>
    <w:rsid w:val="002E3803"/>
    <w:rsid w:val="002E3E46"/>
    <w:rsid w:val="002E403F"/>
    <w:rsid w:val="003142F8"/>
    <w:rsid w:val="00325288"/>
    <w:rsid w:val="00335A5A"/>
    <w:rsid w:val="00340645"/>
    <w:rsid w:val="00341654"/>
    <w:rsid w:val="003648E6"/>
    <w:rsid w:val="003724FB"/>
    <w:rsid w:val="00372D33"/>
    <w:rsid w:val="00384D7C"/>
    <w:rsid w:val="003A77E0"/>
    <w:rsid w:val="003B19D8"/>
    <w:rsid w:val="003B2168"/>
    <w:rsid w:val="003C2CCA"/>
    <w:rsid w:val="003C59F5"/>
    <w:rsid w:val="003D410A"/>
    <w:rsid w:val="003D630F"/>
    <w:rsid w:val="003D7AAE"/>
    <w:rsid w:val="003F30B7"/>
    <w:rsid w:val="004052F7"/>
    <w:rsid w:val="0040563E"/>
    <w:rsid w:val="00410B44"/>
    <w:rsid w:val="00411244"/>
    <w:rsid w:val="004204F9"/>
    <w:rsid w:val="00426120"/>
    <w:rsid w:val="00443285"/>
    <w:rsid w:val="00445563"/>
    <w:rsid w:val="004461C1"/>
    <w:rsid w:val="00447377"/>
    <w:rsid w:val="00451806"/>
    <w:rsid w:val="00451EF1"/>
    <w:rsid w:val="0046175A"/>
    <w:rsid w:val="0046371B"/>
    <w:rsid w:val="004D407B"/>
    <w:rsid w:val="004D63C2"/>
    <w:rsid w:val="004F5832"/>
    <w:rsid w:val="004F6130"/>
    <w:rsid w:val="004F7277"/>
    <w:rsid w:val="00504A9B"/>
    <w:rsid w:val="005104F0"/>
    <w:rsid w:val="005226E3"/>
    <w:rsid w:val="00527A7A"/>
    <w:rsid w:val="005367A0"/>
    <w:rsid w:val="00543EC7"/>
    <w:rsid w:val="005536DC"/>
    <w:rsid w:val="0055665F"/>
    <w:rsid w:val="00566858"/>
    <w:rsid w:val="0057515E"/>
    <w:rsid w:val="005823B4"/>
    <w:rsid w:val="00586B46"/>
    <w:rsid w:val="005C1478"/>
    <w:rsid w:val="005C21A6"/>
    <w:rsid w:val="005D1BE7"/>
    <w:rsid w:val="005E2ABD"/>
    <w:rsid w:val="005E4C76"/>
    <w:rsid w:val="005F1629"/>
    <w:rsid w:val="005F6B8A"/>
    <w:rsid w:val="005F7076"/>
    <w:rsid w:val="00601590"/>
    <w:rsid w:val="00602167"/>
    <w:rsid w:val="00605FB9"/>
    <w:rsid w:val="0061261C"/>
    <w:rsid w:val="00620C6E"/>
    <w:rsid w:val="00622C59"/>
    <w:rsid w:val="00623024"/>
    <w:rsid w:val="00633341"/>
    <w:rsid w:val="0064101E"/>
    <w:rsid w:val="00651D2A"/>
    <w:rsid w:val="006526FD"/>
    <w:rsid w:val="00660020"/>
    <w:rsid w:val="0066265B"/>
    <w:rsid w:val="0066314E"/>
    <w:rsid w:val="0067034E"/>
    <w:rsid w:val="0067061A"/>
    <w:rsid w:val="006733EA"/>
    <w:rsid w:val="00676AB6"/>
    <w:rsid w:val="00680249"/>
    <w:rsid w:val="00685B4B"/>
    <w:rsid w:val="006A221E"/>
    <w:rsid w:val="006A3141"/>
    <w:rsid w:val="006A4ED2"/>
    <w:rsid w:val="006C182A"/>
    <w:rsid w:val="006C37B3"/>
    <w:rsid w:val="006D4765"/>
    <w:rsid w:val="006D68E7"/>
    <w:rsid w:val="006F3395"/>
    <w:rsid w:val="00701294"/>
    <w:rsid w:val="00716E55"/>
    <w:rsid w:val="00731909"/>
    <w:rsid w:val="00732AC6"/>
    <w:rsid w:val="007342FD"/>
    <w:rsid w:val="0074112F"/>
    <w:rsid w:val="00741837"/>
    <w:rsid w:val="00742FAC"/>
    <w:rsid w:val="00785A49"/>
    <w:rsid w:val="00797DFD"/>
    <w:rsid w:val="007A5ADA"/>
    <w:rsid w:val="007A5D68"/>
    <w:rsid w:val="007A6D23"/>
    <w:rsid w:val="007B5F73"/>
    <w:rsid w:val="007C040F"/>
    <w:rsid w:val="007C1597"/>
    <w:rsid w:val="007D0160"/>
    <w:rsid w:val="007D7424"/>
    <w:rsid w:val="007E4E66"/>
    <w:rsid w:val="007E505D"/>
    <w:rsid w:val="007F07EB"/>
    <w:rsid w:val="00816F57"/>
    <w:rsid w:val="00817A6F"/>
    <w:rsid w:val="008254B1"/>
    <w:rsid w:val="008311C0"/>
    <w:rsid w:val="008315D1"/>
    <w:rsid w:val="00833BDB"/>
    <w:rsid w:val="008462FA"/>
    <w:rsid w:val="00854BBA"/>
    <w:rsid w:val="00856F28"/>
    <w:rsid w:val="008574FA"/>
    <w:rsid w:val="00862B82"/>
    <w:rsid w:val="00862EBD"/>
    <w:rsid w:val="008830ED"/>
    <w:rsid w:val="008872D7"/>
    <w:rsid w:val="00890625"/>
    <w:rsid w:val="00890828"/>
    <w:rsid w:val="008A394C"/>
    <w:rsid w:val="008B7D84"/>
    <w:rsid w:val="008D4CF7"/>
    <w:rsid w:val="008D561F"/>
    <w:rsid w:val="008E0EEE"/>
    <w:rsid w:val="008F48C2"/>
    <w:rsid w:val="008F6546"/>
    <w:rsid w:val="00907616"/>
    <w:rsid w:val="00912592"/>
    <w:rsid w:val="00912CA2"/>
    <w:rsid w:val="00925E39"/>
    <w:rsid w:val="00926E1F"/>
    <w:rsid w:val="00930124"/>
    <w:rsid w:val="0093548D"/>
    <w:rsid w:val="00935BFB"/>
    <w:rsid w:val="0094403F"/>
    <w:rsid w:val="00945F21"/>
    <w:rsid w:val="009466C7"/>
    <w:rsid w:val="009468C0"/>
    <w:rsid w:val="0095097A"/>
    <w:rsid w:val="00957940"/>
    <w:rsid w:val="00967BDB"/>
    <w:rsid w:val="00967EB9"/>
    <w:rsid w:val="00973850"/>
    <w:rsid w:val="00974801"/>
    <w:rsid w:val="00976372"/>
    <w:rsid w:val="0098767B"/>
    <w:rsid w:val="00991132"/>
    <w:rsid w:val="00993CA9"/>
    <w:rsid w:val="009B619D"/>
    <w:rsid w:val="009F7460"/>
    <w:rsid w:val="00A00966"/>
    <w:rsid w:val="00A03400"/>
    <w:rsid w:val="00A43E8F"/>
    <w:rsid w:val="00A54BBC"/>
    <w:rsid w:val="00A566DA"/>
    <w:rsid w:val="00A60E31"/>
    <w:rsid w:val="00A63DE2"/>
    <w:rsid w:val="00A940A9"/>
    <w:rsid w:val="00AB0F6A"/>
    <w:rsid w:val="00AC0EDB"/>
    <w:rsid w:val="00AC6CCD"/>
    <w:rsid w:val="00AD1638"/>
    <w:rsid w:val="00AD1C0E"/>
    <w:rsid w:val="00AD7E96"/>
    <w:rsid w:val="00AE00D4"/>
    <w:rsid w:val="00AF3765"/>
    <w:rsid w:val="00AF37B1"/>
    <w:rsid w:val="00AF472B"/>
    <w:rsid w:val="00B1315B"/>
    <w:rsid w:val="00B34A74"/>
    <w:rsid w:val="00B356CB"/>
    <w:rsid w:val="00B3767D"/>
    <w:rsid w:val="00B72B31"/>
    <w:rsid w:val="00B92159"/>
    <w:rsid w:val="00B95EEB"/>
    <w:rsid w:val="00B96225"/>
    <w:rsid w:val="00BA6FC8"/>
    <w:rsid w:val="00BB1980"/>
    <w:rsid w:val="00BB5F94"/>
    <w:rsid w:val="00BB77EA"/>
    <w:rsid w:val="00BB7DD2"/>
    <w:rsid w:val="00BC1003"/>
    <w:rsid w:val="00BC102E"/>
    <w:rsid w:val="00BC6FD3"/>
    <w:rsid w:val="00BD3342"/>
    <w:rsid w:val="00BE7ECA"/>
    <w:rsid w:val="00BF0438"/>
    <w:rsid w:val="00BF1FA2"/>
    <w:rsid w:val="00C042F8"/>
    <w:rsid w:val="00C137D1"/>
    <w:rsid w:val="00C21723"/>
    <w:rsid w:val="00C3064B"/>
    <w:rsid w:val="00C45BF1"/>
    <w:rsid w:val="00C5310B"/>
    <w:rsid w:val="00C54B98"/>
    <w:rsid w:val="00C73CC6"/>
    <w:rsid w:val="00C828D0"/>
    <w:rsid w:val="00C82F1F"/>
    <w:rsid w:val="00C8474A"/>
    <w:rsid w:val="00CB6874"/>
    <w:rsid w:val="00CC10A6"/>
    <w:rsid w:val="00CC432D"/>
    <w:rsid w:val="00CD2726"/>
    <w:rsid w:val="00CD45B8"/>
    <w:rsid w:val="00CD49C8"/>
    <w:rsid w:val="00CD4E7B"/>
    <w:rsid w:val="00CE2D5B"/>
    <w:rsid w:val="00CF0BBC"/>
    <w:rsid w:val="00CF5E45"/>
    <w:rsid w:val="00CF7823"/>
    <w:rsid w:val="00D135E3"/>
    <w:rsid w:val="00D16DB7"/>
    <w:rsid w:val="00D31077"/>
    <w:rsid w:val="00D54DDD"/>
    <w:rsid w:val="00D622A4"/>
    <w:rsid w:val="00D64883"/>
    <w:rsid w:val="00D822E2"/>
    <w:rsid w:val="00D82D03"/>
    <w:rsid w:val="00D85CB9"/>
    <w:rsid w:val="00D8706C"/>
    <w:rsid w:val="00D918F1"/>
    <w:rsid w:val="00DB3061"/>
    <w:rsid w:val="00DB3A3B"/>
    <w:rsid w:val="00DE1092"/>
    <w:rsid w:val="00DE265C"/>
    <w:rsid w:val="00DE31EC"/>
    <w:rsid w:val="00DE4B77"/>
    <w:rsid w:val="00DF43F0"/>
    <w:rsid w:val="00E042BA"/>
    <w:rsid w:val="00E10D83"/>
    <w:rsid w:val="00E13532"/>
    <w:rsid w:val="00E2238B"/>
    <w:rsid w:val="00E26818"/>
    <w:rsid w:val="00E279CC"/>
    <w:rsid w:val="00E4773E"/>
    <w:rsid w:val="00E50EB7"/>
    <w:rsid w:val="00E51FCE"/>
    <w:rsid w:val="00E5794D"/>
    <w:rsid w:val="00E81AEE"/>
    <w:rsid w:val="00E92674"/>
    <w:rsid w:val="00E92FF3"/>
    <w:rsid w:val="00EA4CA2"/>
    <w:rsid w:val="00EA6E2F"/>
    <w:rsid w:val="00EC1A9B"/>
    <w:rsid w:val="00EC3FFB"/>
    <w:rsid w:val="00EC4710"/>
    <w:rsid w:val="00EE267F"/>
    <w:rsid w:val="00EE6920"/>
    <w:rsid w:val="00EF1536"/>
    <w:rsid w:val="00EF74D8"/>
    <w:rsid w:val="00F0301E"/>
    <w:rsid w:val="00F361E8"/>
    <w:rsid w:val="00F43619"/>
    <w:rsid w:val="00F4639C"/>
    <w:rsid w:val="00F63E53"/>
    <w:rsid w:val="00F71D75"/>
    <w:rsid w:val="00F73351"/>
    <w:rsid w:val="00F8020A"/>
    <w:rsid w:val="00F85F77"/>
    <w:rsid w:val="00FA6674"/>
    <w:rsid w:val="00FB22DB"/>
    <w:rsid w:val="00FB5F24"/>
    <w:rsid w:val="00FB6F05"/>
    <w:rsid w:val="00FC1C51"/>
    <w:rsid w:val="00FC5E4D"/>
    <w:rsid w:val="00FD2157"/>
    <w:rsid w:val="00FD2F30"/>
    <w:rsid w:val="00FF4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11AB"/>
  <w15:chartTrackingRefBased/>
  <w15:docId w15:val="{FD4D6A77-E3B0-44A6-8B86-482B937F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1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7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175A"/>
    <w:rPr>
      <w:rFonts w:ascii="Courier New" w:eastAsia="Times New Roman" w:hAnsi="Courier New" w:cs="Courier New"/>
      <w:sz w:val="20"/>
      <w:szCs w:val="20"/>
    </w:rPr>
  </w:style>
  <w:style w:type="character" w:customStyle="1" w:styleId="fu">
    <w:name w:val="fu"/>
    <w:basedOn w:val="DefaultParagraphFont"/>
    <w:rsid w:val="0046175A"/>
  </w:style>
  <w:style w:type="character" w:customStyle="1" w:styleId="at">
    <w:name w:val="at"/>
    <w:basedOn w:val="DefaultParagraphFont"/>
    <w:rsid w:val="0046175A"/>
  </w:style>
  <w:style w:type="character" w:customStyle="1" w:styleId="dv">
    <w:name w:val="dv"/>
    <w:basedOn w:val="DefaultParagraphFont"/>
    <w:rsid w:val="0046175A"/>
  </w:style>
  <w:style w:type="character" w:customStyle="1" w:styleId="sc">
    <w:name w:val="sc"/>
    <w:basedOn w:val="DefaultParagraphFont"/>
    <w:rsid w:val="008311C0"/>
  </w:style>
  <w:style w:type="character" w:customStyle="1" w:styleId="st">
    <w:name w:val="st"/>
    <w:basedOn w:val="DefaultParagraphFont"/>
    <w:rsid w:val="008311C0"/>
  </w:style>
  <w:style w:type="character" w:customStyle="1" w:styleId="cn">
    <w:name w:val="cn"/>
    <w:basedOn w:val="DefaultParagraphFont"/>
    <w:rsid w:val="008311C0"/>
  </w:style>
  <w:style w:type="character" w:customStyle="1" w:styleId="ot">
    <w:name w:val="ot"/>
    <w:basedOn w:val="DefaultParagraphFont"/>
    <w:rsid w:val="00967EB9"/>
  </w:style>
  <w:style w:type="character" w:customStyle="1" w:styleId="cf">
    <w:name w:val="cf"/>
    <w:basedOn w:val="DefaultParagraphFont"/>
    <w:rsid w:val="00967EB9"/>
  </w:style>
  <w:style w:type="paragraph" w:styleId="ListParagraph">
    <w:name w:val="List Paragraph"/>
    <w:basedOn w:val="Normal"/>
    <w:uiPriority w:val="34"/>
    <w:qFormat/>
    <w:rsid w:val="00CD45B8"/>
    <w:pPr>
      <w:ind w:left="720"/>
      <w:contextualSpacing/>
    </w:pPr>
  </w:style>
  <w:style w:type="character" w:customStyle="1" w:styleId="kw">
    <w:name w:val="kw"/>
    <w:basedOn w:val="DefaultParagraphFont"/>
    <w:rsid w:val="00817A6F"/>
  </w:style>
  <w:style w:type="character" w:customStyle="1" w:styleId="dt">
    <w:name w:val="dt"/>
    <w:basedOn w:val="DefaultParagraphFont"/>
    <w:rsid w:val="00817A6F"/>
  </w:style>
  <w:style w:type="character" w:customStyle="1" w:styleId="op">
    <w:name w:val="op"/>
    <w:basedOn w:val="DefaultParagraphFont"/>
    <w:rsid w:val="00817A6F"/>
  </w:style>
  <w:style w:type="character" w:customStyle="1" w:styleId="co">
    <w:name w:val="co"/>
    <w:basedOn w:val="DefaultParagraphFont"/>
    <w:rsid w:val="002E3E46"/>
  </w:style>
  <w:style w:type="character" w:customStyle="1" w:styleId="ss">
    <w:name w:val="ss"/>
    <w:basedOn w:val="DefaultParagraphFont"/>
    <w:rsid w:val="003C59F5"/>
  </w:style>
  <w:style w:type="character" w:customStyle="1" w:styleId="in">
    <w:name w:val="in"/>
    <w:basedOn w:val="DefaultParagraphFont"/>
    <w:rsid w:val="00BF1FA2"/>
  </w:style>
  <w:style w:type="paragraph" w:styleId="NormalWeb">
    <w:name w:val="Normal (Web)"/>
    <w:basedOn w:val="Normal"/>
    <w:uiPriority w:val="99"/>
    <w:semiHidden/>
    <w:unhideWhenUsed/>
    <w:rsid w:val="00FB6F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
    <w:name w:val="do"/>
    <w:basedOn w:val="DefaultParagraphFont"/>
    <w:rsid w:val="00FB6F05"/>
  </w:style>
  <w:style w:type="character" w:styleId="Emphasis">
    <w:name w:val="Emphasis"/>
    <w:basedOn w:val="DefaultParagraphFont"/>
    <w:uiPriority w:val="20"/>
    <w:qFormat/>
    <w:rsid w:val="00FB6F05"/>
    <w:rPr>
      <w:i/>
      <w:iCs/>
    </w:rPr>
  </w:style>
  <w:style w:type="character" w:styleId="Hyperlink">
    <w:name w:val="Hyperlink"/>
    <w:basedOn w:val="DefaultParagraphFont"/>
    <w:uiPriority w:val="99"/>
    <w:unhideWhenUsed/>
    <w:rsid w:val="00F43619"/>
    <w:rPr>
      <w:color w:val="0563C1" w:themeColor="hyperlink"/>
      <w:u w:val="single"/>
    </w:rPr>
  </w:style>
  <w:style w:type="character" w:styleId="UnresolvedMention">
    <w:name w:val="Unresolved Mention"/>
    <w:basedOn w:val="DefaultParagraphFont"/>
    <w:uiPriority w:val="99"/>
    <w:semiHidden/>
    <w:unhideWhenUsed/>
    <w:rsid w:val="00F43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060">
      <w:bodyDiv w:val="1"/>
      <w:marLeft w:val="0"/>
      <w:marRight w:val="0"/>
      <w:marTop w:val="0"/>
      <w:marBottom w:val="0"/>
      <w:divBdr>
        <w:top w:val="none" w:sz="0" w:space="0" w:color="auto"/>
        <w:left w:val="none" w:sz="0" w:space="0" w:color="auto"/>
        <w:bottom w:val="none" w:sz="0" w:space="0" w:color="auto"/>
        <w:right w:val="none" w:sz="0" w:space="0" w:color="auto"/>
      </w:divBdr>
      <w:divsChild>
        <w:div w:id="426467878">
          <w:marLeft w:val="0"/>
          <w:marRight w:val="0"/>
          <w:marTop w:val="0"/>
          <w:marBottom w:val="204"/>
          <w:divBdr>
            <w:top w:val="none" w:sz="0" w:space="0" w:color="auto"/>
            <w:left w:val="none" w:sz="0" w:space="0" w:color="auto"/>
            <w:bottom w:val="none" w:sz="0" w:space="0" w:color="auto"/>
            <w:right w:val="none" w:sz="0" w:space="0" w:color="auto"/>
          </w:divBdr>
        </w:div>
      </w:divsChild>
    </w:div>
    <w:div w:id="84965264">
      <w:bodyDiv w:val="1"/>
      <w:marLeft w:val="0"/>
      <w:marRight w:val="0"/>
      <w:marTop w:val="0"/>
      <w:marBottom w:val="0"/>
      <w:divBdr>
        <w:top w:val="none" w:sz="0" w:space="0" w:color="auto"/>
        <w:left w:val="none" w:sz="0" w:space="0" w:color="auto"/>
        <w:bottom w:val="none" w:sz="0" w:space="0" w:color="auto"/>
        <w:right w:val="none" w:sz="0" w:space="0" w:color="auto"/>
      </w:divBdr>
    </w:div>
    <w:div w:id="116994197">
      <w:bodyDiv w:val="1"/>
      <w:marLeft w:val="0"/>
      <w:marRight w:val="0"/>
      <w:marTop w:val="0"/>
      <w:marBottom w:val="0"/>
      <w:divBdr>
        <w:top w:val="none" w:sz="0" w:space="0" w:color="auto"/>
        <w:left w:val="none" w:sz="0" w:space="0" w:color="auto"/>
        <w:bottom w:val="none" w:sz="0" w:space="0" w:color="auto"/>
        <w:right w:val="none" w:sz="0" w:space="0" w:color="auto"/>
      </w:divBdr>
    </w:div>
    <w:div w:id="136147321">
      <w:bodyDiv w:val="1"/>
      <w:marLeft w:val="0"/>
      <w:marRight w:val="0"/>
      <w:marTop w:val="0"/>
      <w:marBottom w:val="0"/>
      <w:divBdr>
        <w:top w:val="none" w:sz="0" w:space="0" w:color="auto"/>
        <w:left w:val="none" w:sz="0" w:space="0" w:color="auto"/>
        <w:bottom w:val="none" w:sz="0" w:space="0" w:color="auto"/>
        <w:right w:val="none" w:sz="0" w:space="0" w:color="auto"/>
      </w:divBdr>
    </w:div>
    <w:div w:id="158814818">
      <w:bodyDiv w:val="1"/>
      <w:marLeft w:val="0"/>
      <w:marRight w:val="0"/>
      <w:marTop w:val="0"/>
      <w:marBottom w:val="0"/>
      <w:divBdr>
        <w:top w:val="none" w:sz="0" w:space="0" w:color="auto"/>
        <w:left w:val="none" w:sz="0" w:space="0" w:color="auto"/>
        <w:bottom w:val="none" w:sz="0" w:space="0" w:color="auto"/>
        <w:right w:val="none" w:sz="0" w:space="0" w:color="auto"/>
      </w:divBdr>
    </w:div>
    <w:div w:id="168907894">
      <w:bodyDiv w:val="1"/>
      <w:marLeft w:val="0"/>
      <w:marRight w:val="0"/>
      <w:marTop w:val="0"/>
      <w:marBottom w:val="0"/>
      <w:divBdr>
        <w:top w:val="none" w:sz="0" w:space="0" w:color="auto"/>
        <w:left w:val="none" w:sz="0" w:space="0" w:color="auto"/>
        <w:bottom w:val="none" w:sz="0" w:space="0" w:color="auto"/>
        <w:right w:val="none" w:sz="0" w:space="0" w:color="auto"/>
      </w:divBdr>
    </w:div>
    <w:div w:id="236137524">
      <w:bodyDiv w:val="1"/>
      <w:marLeft w:val="0"/>
      <w:marRight w:val="0"/>
      <w:marTop w:val="0"/>
      <w:marBottom w:val="0"/>
      <w:divBdr>
        <w:top w:val="none" w:sz="0" w:space="0" w:color="auto"/>
        <w:left w:val="none" w:sz="0" w:space="0" w:color="auto"/>
        <w:bottom w:val="none" w:sz="0" w:space="0" w:color="auto"/>
        <w:right w:val="none" w:sz="0" w:space="0" w:color="auto"/>
      </w:divBdr>
    </w:div>
    <w:div w:id="242836797">
      <w:bodyDiv w:val="1"/>
      <w:marLeft w:val="0"/>
      <w:marRight w:val="0"/>
      <w:marTop w:val="0"/>
      <w:marBottom w:val="0"/>
      <w:divBdr>
        <w:top w:val="none" w:sz="0" w:space="0" w:color="auto"/>
        <w:left w:val="none" w:sz="0" w:space="0" w:color="auto"/>
        <w:bottom w:val="none" w:sz="0" w:space="0" w:color="auto"/>
        <w:right w:val="none" w:sz="0" w:space="0" w:color="auto"/>
      </w:divBdr>
    </w:div>
    <w:div w:id="259992377">
      <w:bodyDiv w:val="1"/>
      <w:marLeft w:val="0"/>
      <w:marRight w:val="0"/>
      <w:marTop w:val="0"/>
      <w:marBottom w:val="0"/>
      <w:divBdr>
        <w:top w:val="none" w:sz="0" w:space="0" w:color="auto"/>
        <w:left w:val="none" w:sz="0" w:space="0" w:color="auto"/>
        <w:bottom w:val="none" w:sz="0" w:space="0" w:color="auto"/>
        <w:right w:val="none" w:sz="0" w:space="0" w:color="auto"/>
      </w:divBdr>
    </w:div>
    <w:div w:id="265775923">
      <w:bodyDiv w:val="1"/>
      <w:marLeft w:val="0"/>
      <w:marRight w:val="0"/>
      <w:marTop w:val="0"/>
      <w:marBottom w:val="0"/>
      <w:divBdr>
        <w:top w:val="none" w:sz="0" w:space="0" w:color="auto"/>
        <w:left w:val="none" w:sz="0" w:space="0" w:color="auto"/>
        <w:bottom w:val="none" w:sz="0" w:space="0" w:color="auto"/>
        <w:right w:val="none" w:sz="0" w:space="0" w:color="auto"/>
      </w:divBdr>
    </w:div>
    <w:div w:id="326441492">
      <w:bodyDiv w:val="1"/>
      <w:marLeft w:val="0"/>
      <w:marRight w:val="0"/>
      <w:marTop w:val="0"/>
      <w:marBottom w:val="0"/>
      <w:divBdr>
        <w:top w:val="none" w:sz="0" w:space="0" w:color="auto"/>
        <w:left w:val="none" w:sz="0" w:space="0" w:color="auto"/>
        <w:bottom w:val="none" w:sz="0" w:space="0" w:color="auto"/>
        <w:right w:val="none" w:sz="0" w:space="0" w:color="auto"/>
      </w:divBdr>
    </w:div>
    <w:div w:id="399057393">
      <w:bodyDiv w:val="1"/>
      <w:marLeft w:val="0"/>
      <w:marRight w:val="0"/>
      <w:marTop w:val="0"/>
      <w:marBottom w:val="0"/>
      <w:divBdr>
        <w:top w:val="none" w:sz="0" w:space="0" w:color="auto"/>
        <w:left w:val="none" w:sz="0" w:space="0" w:color="auto"/>
        <w:bottom w:val="none" w:sz="0" w:space="0" w:color="auto"/>
        <w:right w:val="none" w:sz="0" w:space="0" w:color="auto"/>
      </w:divBdr>
      <w:divsChild>
        <w:div w:id="183980709">
          <w:marLeft w:val="0"/>
          <w:marRight w:val="0"/>
          <w:marTop w:val="0"/>
          <w:marBottom w:val="204"/>
          <w:divBdr>
            <w:top w:val="none" w:sz="0" w:space="0" w:color="auto"/>
            <w:left w:val="none" w:sz="0" w:space="0" w:color="auto"/>
            <w:bottom w:val="none" w:sz="0" w:space="0" w:color="auto"/>
            <w:right w:val="none" w:sz="0" w:space="0" w:color="auto"/>
          </w:divBdr>
        </w:div>
      </w:divsChild>
    </w:div>
    <w:div w:id="473376676">
      <w:bodyDiv w:val="1"/>
      <w:marLeft w:val="0"/>
      <w:marRight w:val="0"/>
      <w:marTop w:val="0"/>
      <w:marBottom w:val="0"/>
      <w:divBdr>
        <w:top w:val="none" w:sz="0" w:space="0" w:color="auto"/>
        <w:left w:val="none" w:sz="0" w:space="0" w:color="auto"/>
        <w:bottom w:val="none" w:sz="0" w:space="0" w:color="auto"/>
        <w:right w:val="none" w:sz="0" w:space="0" w:color="auto"/>
      </w:divBdr>
    </w:div>
    <w:div w:id="528375520">
      <w:bodyDiv w:val="1"/>
      <w:marLeft w:val="0"/>
      <w:marRight w:val="0"/>
      <w:marTop w:val="0"/>
      <w:marBottom w:val="0"/>
      <w:divBdr>
        <w:top w:val="none" w:sz="0" w:space="0" w:color="auto"/>
        <w:left w:val="none" w:sz="0" w:space="0" w:color="auto"/>
        <w:bottom w:val="none" w:sz="0" w:space="0" w:color="auto"/>
        <w:right w:val="none" w:sz="0" w:space="0" w:color="auto"/>
      </w:divBdr>
    </w:div>
    <w:div w:id="544412574">
      <w:bodyDiv w:val="1"/>
      <w:marLeft w:val="0"/>
      <w:marRight w:val="0"/>
      <w:marTop w:val="0"/>
      <w:marBottom w:val="0"/>
      <w:divBdr>
        <w:top w:val="none" w:sz="0" w:space="0" w:color="auto"/>
        <w:left w:val="none" w:sz="0" w:space="0" w:color="auto"/>
        <w:bottom w:val="none" w:sz="0" w:space="0" w:color="auto"/>
        <w:right w:val="none" w:sz="0" w:space="0" w:color="auto"/>
      </w:divBdr>
    </w:div>
    <w:div w:id="579758781">
      <w:bodyDiv w:val="1"/>
      <w:marLeft w:val="0"/>
      <w:marRight w:val="0"/>
      <w:marTop w:val="0"/>
      <w:marBottom w:val="0"/>
      <w:divBdr>
        <w:top w:val="none" w:sz="0" w:space="0" w:color="auto"/>
        <w:left w:val="none" w:sz="0" w:space="0" w:color="auto"/>
        <w:bottom w:val="none" w:sz="0" w:space="0" w:color="auto"/>
        <w:right w:val="none" w:sz="0" w:space="0" w:color="auto"/>
      </w:divBdr>
    </w:div>
    <w:div w:id="583026169">
      <w:bodyDiv w:val="1"/>
      <w:marLeft w:val="0"/>
      <w:marRight w:val="0"/>
      <w:marTop w:val="0"/>
      <w:marBottom w:val="0"/>
      <w:divBdr>
        <w:top w:val="none" w:sz="0" w:space="0" w:color="auto"/>
        <w:left w:val="none" w:sz="0" w:space="0" w:color="auto"/>
        <w:bottom w:val="none" w:sz="0" w:space="0" w:color="auto"/>
        <w:right w:val="none" w:sz="0" w:space="0" w:color="auto"/>
      </w:divBdr>
    </w:div>
    <w:div w:id="653801374">
      <w:bodyDiv w:val="1"/>
      <w:marLeft w:val="0"/>
      <w:marRight w:val="0"/>
      <w:marTop w:val="0"/>
      <w:marBottom w:val="0"/>
      <w:divBdr>
        <w:top w:val="none" w:sz="0" w:space="0" w:color="auto"/>
        <w:left w:val="none" w:sz="0" w:space="0" w:color="auto"/>
        <w:bottom w:val="none" w:sz="0" w:space="0" w:color="auto"/>
        <w:right w:val="none" w:sz="0" w:space="0" w:color="auto"/>
      </w:divBdr>
    </w:div>
    <w:div w:id="694964699">
      <w:bodyDiv w:val="1"/>
      <w:marLeft w:val="0"/>
      <w:marRight w:val="0"/>
      <w:marTop w:val="0"/>
      <w:marBottom w:val="0"/>
      <w:divBdr>
        <w:top w:val="none" w:sz="0" w:space="0" w:color="auto"/>
        <w:left w:val="none" w:sz="0" w:space="0" w:color="auto"/>
        <w:bottom w:val="none" w:sz="0" w:space="0" w:color="auto"/>
        <w:right w:val="none" w:sz="0" w:space="0" w:color="auto"/>
      </w:divBdr>
      <w:divsChild>
        <w:div w:id="559748095">
          <w:marLeft w:val="0"/>
          <w:marRight w:val="0"/>
          <w:marTop w:val="0"/>
          <w:marBottom w:val="204"/>
          <w:divBdr>
            <w:top w:val="none" w:sz="0" w:space="0" w:color="auto"/>
            <w:left w:val="none" w:sz="0" w:space="0" w:color="auto"/>
            <w:bottom w:val="none" w:sz="0" w:space="0" w:color="auto"/>
            <w:right w:val="none" w:sz="0" w:space="0" w:color="auto"/>
          </w:divBdr>
        </w:div>
      </w:divsChild>
    </w:div>
    <w:div w:id="760950795">
      <w:bodyDiv w:val="1"/>
      <w:marLeft w:val="0"/>
      <w:marRight w:val="0"/>
      <w:marTop w:val="0"/>
      <w:marBottom w:val="0"/>
      <w:divBdr>
        <w:top w:val="none" w:sz="0" w:space="0" w:color="auto"/>
        <w:left w:val="none" w:sz="0" w:space="0" w:color="auto"/>
        <w:bottom w:val="none" w:sz="0" w:space="0" w:color="auto"/>
        <w:right w:val="none" w:sz="0" w:space="0" w:color="auto"/>
      </w:divBdr>
    </w:div>
    <w:div w:id="796139557">
      <w:bodyDiv w:val="1"/>
      <w:marLeft w:val="0"/>
      <w:marRight w:val="0"/>
      <w:marTop w:val="0"/>
      <w:marBottom w:val="0"/>
      <w:divBdr>
        <w:top w:val="none" w:sz="0" w:space="0" w:color="auto"/>
        <w:left w:val="none" w:sz="0" w:space="0" w:color="auto"/>
        <w:bottom w:val="none" w:sz="0" w:space="0" w:color="auto"/>
        <w:right w:val="none" w:sz="0" w:space="0" w:color="auto"/>
      </w:divBdr>
    </w:div>
    <w:div w:id="914123394">
      <w:bodyDiv w:val="1"/>
      <w:marLeft w:val="0"/>
      <w:marRight w:val="0"/>
      <w:marTop w:val="0"/>
      <w:marBottom w:val="0"/>
      <w:divBdr>
        <w:top w:val="none" w:sz="0" w:space="0" w:color="auto"/>
        <w:left w:val="none" w:sz="0" w:space="0" w:color="auto"/>
        <w:bottom w:val="none" w:sz="0" w:space="0" w:color="auto"/>
        <w:right w:val="none" w:sz="0" w:space="0" w:color="auto"/>
      </w:divBdr>
    </w:div>
    <w:div w:id="967317495">
      <w:bodyDiv w:val="1"/>
      <w:marLeft w:val="0"/>
      <w:marRight w:val="0"/>
      <w:marTop w:val="0"/>
      <w:marBottom w:val="0"/>
      <w:divBdr>
        <w:top w:val="none" w:sz="0" w:space="0" w:color="auto"/>
        <w:left w:val="none" w:sz="0" w:space="0" w:color="auto"/>
        <w:bottom w:val="none" w:sz="0" w:space="0" w:color="auto"/>
        <w:right w:val="none" w:sz="0" w:space="0" w:color="auto"/>
      </w:divBdr>
    </w:div>
    <w:div w:id="1011876095">
      <w:bodyDiv w:val="1"/>
      <w:marLeft w:val="0"/>
      <w:marRight w:val="0"/>
      <w:marTop w:val="0"/>
      <w:marBottom w:val="0"/>
      <w:divBdr>
        <w:top w:val="none" w:sz="0" w:space="0" w:color="auto"/>
        <w:left w:val="none" w:sz="0" w:space="0" w:color="auto"/>
        <w:bottom w:val="none" w:sz="0" w:space="0" w:color="auto"/>
        <w:right w:val="none" w:sz="0" w:space="0" w:color="auto"/>
      </w:divBdr>
    </w:div>
    <w:div w:id="1030646576">
      <w:bodyDiv w:val="1"/>
      <w:marLeft w:val="0"/>
      <w:marRight w:val="0"/>
      <w:marTop w:val="0"/>
      <w:marBottom w:val="0"/>
      <w:divBdr>
        <w:top w:val="none" w:sz="0" w:space="0" w:color="auto"/>
        <w:left w:val="none" w:sz="0" w:space="0" w:color="auto"/>
        <w:bottom w:val="none" w:sz="0" w:space="0" w:color="auto"/>
        <w:right w:val="none" w:sz="0" w:space="0" w:color="auto"/>
      </w:divBdr>
    </w:div>
    <w:div w:id="1053193294">
      <w:bodyDiv w:val="1"/>
      <w:marLeft w:val="0"/>
      <w:marRight w:val="0"/>
      <w:marTop w:val="0"/>
      <w:marBottom w:val="0"/>
      <w:divBdr>
        <w:top w:val="none" w:sz="0" w:space="0" w:color="auto"/>
        <w:left w:val="none" w:sz="0" w:space="0" w:color="auto"/>
        <w:bottom w:val="none" w:sz="0" w:space="0" w:color="auto"/>
        <w:right w:val="none" w:sz="0" w:space="0" w:color="auto"/>
      </w:divBdr>
    </w:div>
    <w:div w:id="1071587849">
      <w:bodyDiv w:val="1"/>
      <w:marLeft w:val="0"/>
      <w:marRight w:val="0"/>
      <w:marTop w:val="0"/>
      <w:marBottom w:val="0"/>
      <w:divBdr>
        <w:top w:val="none" w:sz="0" w:space="0" w:color="auto"/>
        <w:left w:val="none" w:sz="0" w:space="0" w:color="auto"/>
        <w:bottom w:val="none" w:sz="0" w:space="0" w:color="auto"/>
        <w:right w:val="none" w:sz="0" w:space="0" w:color="auto"/>
      </w:divBdr>
    </w:div>
    <w:div w:id="1136264062">
      <w:bodyDiv w:val="1"/>
      <w:marLeft w:val="0"/>
      <w:marRight w:val="0"/>
      <w:marTop w:val="0"/>
      <w:marBottom w:val="0"/>
      <w:divBdr>
        <w:top w:val="none" w:sz="0" w:space="0" w:color="auto"/>
        <w:left w:val="none" w:sz="0" w:space="0" w:color="auto"/>
        <w:bottom w:val="none" w:sz="0" w:space="0" w:color="auto"/>
        <w:right w:val="none" w:sz="0" w:space="0" w:color="auto"/>
      </w:divBdr>
    </w:div>
    <w:div w:id="1139223730">
      <w:bodyDiv w:val="1"/>
      <w:marLeft w:val="0"/>
      <w:marRight w:val="0"/>
      <w:marTop w:val="0"/>
      <w:marBottom w:val="0"/>
      <w:divBdr>
        <w:top w:val="none" w:sz="0" w:space="0" w:color="auto"/>
        <w:left w:val="none" w:sz="0" w:space="0" w:color="auto"/>
        <w:bottom w:val="none" w:sz="0" w:space="0" w:color="auto"/>
        <w:right w:val="none" w:sz="0" w:space="0" w:color="auto"/>
      </w:divBdr>
    </w:div>
    <w:div w:id="1150899506">
      <w:bodyDiv w:val="1"/>
      <w:marLeft w:val="0"/>
      <w:marRight w:val="0"/>
      <w:marTop w:val="0"/>
      <w:marBottom w:val="0"/>
      <w:divBdr>
        <w:top w:val="none" w:sz="0" w:space="0" w:color="auto"/>
        <w:left w:val="none" w:sz="0" w:space="0" w:color="auto"/>
        <w:bottom w:val="none" w:sz="0" w:space="0" w:color="auto"/>
        <w:right w:val="none" w:sz="0" w:space="0" w:color="auto"/>
      </w:divBdr>
    </w:div>
    <w:div w:id="1152142323">
      <w:bodyDiv w:val="1"/>
      <w:marLeft w:val="0"/>
      <w:marRight w:val="0"/>
      <w:marTop w:val="0"/>
      <w:marBottom w:val="0"/>
      <w:divBdr>
        <w:top w:val="none" w:sz="0" w:space="0" w:color="auto"/>
        <w:left w:val="none" w:sz="0" w:space="0" w:color="auto"/>
        <w:bottom w:val="none" w:sz="0" w:space="0" w:color="auto"/>
        <w:right w:val="none" w:sz="0" w:space="0" w:color="auto"/>
      </w:divBdr>
    </w:div>
    <w:div w:id="1212613898">
      <w:bodyDiv w:val="1"/>
      <w:marLeft w:val="0"/>
      <w:marRight w:val="0"/>
      <w:marTop w:val="0"/>
      <w:marBottom w:val="0"/>
      <w:divBdr>
        <w:top w:val="none" w:sz="0" w:space="0" w:color="auto"/>
        <w:left w:val="none" w:sz="0" w:space="0" w:color="auto"/>
        <w:bottom w:val="none" w:sz="0" w:space="0" w:color="auto"/>
        <w:right w:val="none" w:sz="0" w:space="0" w:color="auto"/>
      </w:divBdr>
    </w:div>
    <w:div w:id="1291282637">
      <w:bodyDiv w:val="1"/>
      <w:marLeft w:val="0"/>
      <w:marRight w:val="0"/>
      <w:marTop w:val="0"/>
      <w:marBottom w:val="0"/>
      <w:divBdr>
        <w:top w:val="none" w:sz="0" w:space="0" w:color="auto"/>
        <w:left w:val="none" w:sz="0" w:space="0" w:color="auto"/>
        <w:bottom w:val="none" w:sz="0" w:space="0" w:color="auto"/>
        <w:right w:val="none" w:sz="0" w:space="0" w:color="auto"/>
      </w:divBdr>
    </w:div>
    <w:div w:id="1295137567">
      <w:bodyDiv w:val="1"/>
      <w:marLeft w:val="0"/>
      <w:marRight w:val="0"/>
      <w:marTop w:val="0"/>
      <w:marBottom w:val="0"/>
      <w:divBdr>
        <w:top w:val="none" w:sz="0" w:space="0" w:color="auto"/>
        <w:left w:val="none" w:sz="0" w:space="0" w:color="auto"/>
        <w:bottom w:val="none" w:sz="0" w:space="0" w:color="auto"/>
        <w:right w:val="none" w:sz="0" w:space="0" w:color="auto"/>
      </w:divBdr>
    </w:div>
    <w:div w:id="1310550105">
      <w:bodyDiv w:val="1"/>
      <w:marLeft w:val="0"/>
      <w:marRight w:val="0"/>
      <w:marTop w:val="0"/>
      <w:marBottom w:val="0"/>
      <w:divBdr>
        <w:top w:val="none" w:sz="0" w:space="0" w:color="auto"/>
        <w:left w:val="none" w:sz="0" w:space="0" w:color="auto"/>
        <w:bottom w:val="none" w:sz="0" w:space="0" w:color="auto"/>
        <w:right w:val="none" w:sz="0" w:space="0" w:color="auto"/>
      </w:divBdr>
    </w:div>
    <w:div w:id="1317565788">
      <w:bodyDiv w:val="1"/>
      <w:marLeft w:val="0"/>
      <w:marRight w:val="0"/>
      <w:marTop w:val="0"/>
      <w:marBottom w:val="0"/>
      <w:divBdr>
        <w:top w:val="none" w:sz="0" w:space="0" w:color="auto"/>
        <w:left w:val="none" w:sz="0" w:space="0" w:color="auto"/>
        <w:bottom w:val="none" w:sz="0" w:space="0" w:color="auto"/>
        <w:right w:val="none" w:sz="0" w:space="0" w:color="auto"/>
      </w:divBdr>
    </w:div>
    <w:div w:id="1387798241">
      <w:bodyDiv w:val="1"/>
      <w:marLeft w:val="0"/>
      <w:marRight w:val="0"/>
      <w:marTop w:val="0"/>
      <w:marBottom w:val="0"/>
      <w:divBdr>
        <w:top w:val="none" w:sz="0" w:space="0" w:color="auto"/>
        <w:left w:val="none" w:sz="0" w:space="0" w:color="auto"/>
        <w:bottom w:val="none" w:sz="0" w:space="0" w:color="auto"/>
        <w:right w:val="none" w:sz="0" w:space="0" w:color="auto"/>
      </w:divBdr>
      <w:divsChild>
        <w:div w:id="624578684">
          <w:marLeft w:val="0"/>
          <w:marRight w:val="0"/>
          <w:marTop w:val="0"/>
          <w:marBottom w:val="204"/>
          <w:divBdr>
            <w:top w:val="none" w:sz="0" w:space="0" w:color="auto"/>
            <w:left w:val="none" w:sz="0" w:space="0" w:color="auto"/>
            <w:bottom w:val="none" w:sz="0" w:space="0" w:color="auto"/>
            <w:right w:val="none" w:sz="0" w:space="0" w:color="auto"/>
          </w:divBdr>
        </w:div>
      </w:divsChild>
    </w:div>
    <w:div w:id="1463882418">
      <w:bodyDiv w:val="1"/>
      <w:marLeft w:val="0"/>
      <w:marRight w:val="0"/>
      <w:marTop w:val="0"/>
      <w:marBottom w:val="0"/>
      <w:divBdr>
        <w:top w:val="none" w:sz="0" w:space="0" w:color="auto"/>
        <w:left w:val="none" w:sz="0" w:space="0" w:color="auto"/>
        <w:bottom w:val="none" w:sz="0" w:space="0" w:color="auto"/>
        <w:right w:val="none" w:sz="0" w:space="0" w:color="auto"/>
      </w:divBdr>
    </w:div>
    <w:div w:id="1568372388">
      <w:bodyDiv w:val="1"/>
      <w:marLeft w:val="0"/>
      <w:marRight w:val="0"/>
      <w:marTop w:val="0"/>
      <w:marBottom w:val="0"/>
      <w:divBdr>
        <w:top w:val="none" w:sz="0" w:space="0" w:color="auto"/>
        <w:left w:val="none" w:sz="0" w:space="0" w:color="auto"/>
        <w:bottom w:val="none" w:sz="0" w:space="0" w:color="auto"/>
        <w:right w:val="none" w:sz="0" w:space="0" w:color="auto"/>
      </w:divBdr>
    </w:div>
    <w:div w:id="1614823553">
      <w:bodyDiv w:val="1"/>
      <w:marLeft w:val="0"/>
      <w:marRight w:val="0"/>
      <w:marTop w:val="0"/>
      <w:marBottom w:val="0"/>
      <w:divBdr>
        <w:top w:val="none" w:sz="0" w:space="0" w:color="auto"/>
        <w:left w:val="none" w:sz="0" w:space="0" w:color="auto"/>
        <w:bottom w:val="none" w:sz="0" w:space="0" w:color="auto"/>
        <w:right w:val="none" w:sz="0" w:space="0" w:color="auto"/>
      </w:divBdr>
    </w:div>
    <w:div w:id="1649246138">
      <w:bodyDiv w:val="1"/>
      <w:marLeft w:val="0"/>
      <w:marRight w:val="0"/>
      <w:marTop w:val="0"/>
      <w:marBottom w:val="0"/>
      <w:divBdr>
        <w:top w:val="none" w:sz="0" w:space="0" w:color="auto"/>
        <w:left w:val="none" w:sz="0" w:space="0" w:color="auto"/>
        <w:bottom w:val="none" w:sz="0" w:space="0" w:color="auto"/>
        <w:right w:val="none" w:sz="0" w:space="0" w:color="auto"/>
      </w:divBdr>
      <w:divsChild>
        <w:div w:id="210115842">
          <w:marLeft w:val="0"/>
          <w:marRight w:val="0"/>
          <w:marTop w:val="0"/>
          <w:marBottom w:val="204"/>
          <w:divBdr>
            <w:top w:val="none" w:sz="0" w:space="0" w:color="auto"/>
            <w:left w:val="none" w:sz="0" w:space="0" w:color="auto"/>
            <w:bottom w:val="none" w:sz="0" w:space="0" w:color="auto"/>
            <w:right w:val="none" w:sz="0" w:space="0" w:color="auto"/>
          </w:divBdr>
        </w:div>
      </w:divsChild>
    </w:div>
    <w:div w:id="1733306711">
      <w:bodyDiv w:val="1"/>
      <w:marLeft w:val="0"/>
      <w:marRight w:val="0"/>
      <w:marTop w:val="0"/>
      <w:marBottom w:val="0"/>
      <w:divBdr>
        <w:top w:val="none" w:sz="0" w:space="0" w:color="auto"/>
        <w:left w:val="none" w:sz="0" w:space="0" w:color="auto"/>
        <w:bottom w:val="none" w:sz="0" w:space="0" w:color="auto"/>
        <w:right w:val="none" w:sz="0" w:space="0" w:color="auto"/>
      </w:divBdr>
    </w:div>
    <w:div w:id="1743021312">
      <w:bodyDiv w:val="1"/>
      <w:marLeft w:val="0"/>
      <w:marRight w:val="0"/>
      <w:marTop w:val="0"/>
      <w:marBottom w:val="0"/>
      <w:divBdr>
        <w:top w:val="none" w:sz="0" w:space="0" w:color="auto"/>
        <w:left w:val="none" w:sz="0" w:space="0" w:color="auto"/>
        <w:bottom w:val="none" w:sz="0" w:space="0" w:color="auto"/>
        <w:right w:val="none" w:sz="0" w:space="0" w:color="auto"/>
      </w:divBdr>
    </w:div>
    <w:div w:id="1776821375">
      <w:bodyDiv w:val="1"/>
      <w:marLeft w:val="0"/>
      <w:marRight w:val="0"/>
      <w:marTop w:val="0"/>
      <w:marBottom w:val="0"/>
      <w:divBdr>
        <w:top w:val="none" w:sz="0" w:space="0" w:color="auto"/>
        <w:left w:val="none" w:sz="0" w:space="0" w:color="auto"/>
        <w:bottom w:val="none" w:sz="0" w:space="0" w:color="auto"/>
        <w:right w:val="none" w:sz="0" w:space="0" w:color="auto"/>
      </w:divBdr>
    </w:div>
    <w:div w:id="1777022886">
      <w:bodyDiv w:val="1"/>
      <w:marLeft w:val="0"/>
      <w:marRight w:val="0"/>
      <w:marTop w:val="0"/>
      <w:marBottom w:val="0"/>
      <w:divBdr>
        <w:top w:val="none" w:sz="0" w:space="0" w:color="auto"/>
        <w:left w:val="none" w:sz="0" w:space="0" w:color="auto"/>
        <w:bottom w:val="none" w:sz="0" w:space="0" w:color="auto"/>
        <w:right w:val="none" w:sz="0" w:space="0" w:color="auto"/>
      </w:divBdr>
    </w:div>
    <w:div w:id="1811555181">
      <w:bodyDiv w:val="1"/>
      <w:marLeft w:val="0"/>
      <w:marRight w:val="0"/>
      <w:marTop w:val="0"/>
      <w:marBottom w:val="0"/>
      <w:divBdr>
        <w:top w:val="none" w:sz="0" w:space="0" w:color="auto"/>
        <w:left w:val="none" w:sz="0" w:space="0" w:color="auto"/>
        <w:bottom w:val="none" w:sz="0" w:space="0" w:color="auto"/>
        <w:right w:val="none" w:sz="0" w:space="0" w:color="auto"/>
      </w:divBdr>
    </w:div>
    <w:div w:id="1837110194">
      <w:bodyDiv w:val="1"/>
      <w:marLeft w:val="0"/>
      <w:marRight w:val="0"/>
      <w:marTop w:val="0"/>
      <w:marBottom w:val="0"/>
      <w:divBdr>
        <w:top w:val="none" w:sz="0" w:space="0" w:color="auto"/>
        <w:left w:val="none" w:sz="0" w:space="0" w:color="auto"/>
        <w:bottom w:val="none" w:sz="0" w:space="0" w:color="auto"/>
        <w:right w:val="none" w:sz="0" w:space="0" w:color="auto"/>
      </w:divBdr>
    </w:div>
    <w:div w:id="1861238257">
      <w:bodyDiv w:val="1"/>
      <w:marLeft w:val="0"/>
      <w:marRight w:val="0"/>
      <w:marTop w:val="0"/>
      <w:marBottom w:val="0"/>
      <w:divBdr>
        <w:top w:val="none" w:sz="0" w:space="0" w:color="auto"/>
        <w:left w:val="none" w:sz="0" w:space="0" w:color="auto"/>
        <w:bottom w:val="none" w:sz="0" w:space="0" w:color="auto"/>
        <w:right w:val="none" w:sz="0" w:space="0" w:color="auto"/>
      </w:divBdr>
    </w:div>
    <w:div w:id="2000107945">
      <w:bodyDiv w:val="1"/>
      <w:marLeft w:val="0"/>
      <w:marRight w:val="0"/>
      <w:marTop w:val="0"/>
      <w:marBottom w:val="0"/>
      <w:divBdr>
        <w:top w:val="none" w:sz="0" w:space="0" w:color="auto"/>
        <w:left w:val="none" w:sz="0" w:space="0" w:color="auto"/>
        <w:bottom w:val="none" w:sz="0" w:space="0" w:color="auto"/>
        <w:right w:val="none" w:sz="0" w:space="0" w:color="auto"/>
      </w:divBdr>
    </w:div>
    <w:div w:id="2061512063">
      <w:bodyDiv w:val="1"/>
      <w:marLeft w:val="0"/>
      <w:marRight w:val="0"/>
      <w:marTop w:val="0"/>
      <w:marBottom w:val="0"/>
      <w:divBdr>
        <w:top w:val="none" w:sz="0" w:space="0" w:color="auto"/>
        <w:left w:val="none" w:sz="0" w:space="0" w:color="auto"/>
        <w:bottom w:val="none" w:sz="0" w:space="0" w:color="auto"/>
        <w:right w:val="none" w:sz="0" w:space="0" w:color="auto"/>
      </w:divBdr>
    </w:div>
    <w:div w:id="2064059300">
      <w:bodyDiv w:val="1"/>
      <w:marLeft w:val="0"/>
      <w:marRight w:val="0"/>
      <w:marTop w:val="0"/>
      <w:marBottom w:val="0"/>
      <w:divBdr>
        <w:top w:val="none" w:sz="0" w:space="0" w:color="auto"/>
        <w:left w:val="none" w:sz="0" w:space="0" w:color="auto"/>
        <w:bottom w:val="none" w:sz="0" w:space="0" w:color="auto"/>
        <w:right w:val="none" w:sz="0" w:space="0" w:color="auto"/>
      </w:divBdr>
    </w:div>
    <w:div w:id="2064474652">
      <w:bodyDiv w:val="1"/>
      <w:marLeft w:val="0"/>
      <w:marRight w:val="0"/>
      <w:marTop w:val="0"/>
      <w:marBottom w:val="0"/>
      <w:divBdr>
        <w:top w:val="none" w:sz="0" w:space="0" w:color="auto"/>
        <w:left w:val="none" w:sz="0" w:space="0" w:color="auto"/>
        <w:bottom w:val="none" w:sz="0" w:space="0" w:color="auto"/>
        <w:right w:val="none" w:sz="0" w:space="0" w:color="auto"/>
      </w:divBdr>
      <w:divsChild>
        <w:div w:id="2139294600">
          <w:marLeft w:val="0"/>
          <w:marRight w:val="0"/>
          <w:marTop w:val="0"/>
          <w:marBottom w:val="204"/>
          <w:divBdr>
            <w:top w:val="none" w:sz="0" w:space="0" w:color="auto"/>
            <w:left w:val="none" w:sz="0" w:space="0" w:color="auto"/>
            <w:bottom w:val="none" w:sz="0" w:space="0" w:color="auto"/>
            <w:right w:val="none" w:sz="0" w:space="0" w:color="auto"/>
          </w:divBdr>
        </w:div>
      </w:divsChild>
    </w:div>
    <w:div w:id="210005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ihui.name/knitr/op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lachaud@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drr.io/r/stats/filter.html" TargetMode="External"/><Relationship Id="rId5" Type="http://schemas.openxmlformats.org/officeDocument/2006/relationships/image" Target="media/image1.png"/><Relationship Id="rId15" Type="http://schemas.openxmlformats.org/officeDocument/2006/relationships/hyperlink" Target="https://intro2r.com/one-and-two-sample-tests.html" TargetMode="External"/><Relationship Id="rId10" Type="http://schemas.openxmlformats.org/officeDocument/2006/relationships/hyperlink" Target="https://rdrr.io/r/stats/filte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studio.com/wp-content/uploads/2015/03/rmarkdown-ref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12000</TotalTime>
  <Pages>22</Pages>
  <Words>3247</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Lachaud</dc:creator>
  <cp:keywords/>
  <dc:description/>
  <cp:lastModifiedBy>Daniel Lachaud</cp:lastModifiedBy>
  <cp:revision>311</cp:revision>
  <dcterms:created xsi:type="dcterms:W3CDTF">2022-01-28T14:56:00Z</dcterms:created>
  <dcterms:modified xsi:type="dcterms:W3CDTF">2022-04-29T14:26:00Z</dcterms:modified>
</cp:coreProperties>
</file>